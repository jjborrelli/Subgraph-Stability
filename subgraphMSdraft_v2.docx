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Jonathan J. Borrelli</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Department of Ecology and Evolution</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University</w:t>
      </w:r>
    </w:p>
    <w:p w:rsidR="00720188" w:rsidRPr="00720188" w:rsidRDefault="00720188" w:rsidP="00720188">
      <w:pPr>
        <w:spacing w:after="0" w:line="240" w:lineRule="auto"/>
        <w:rPr>
          <w:rFonts w:ascii="Times New Roman" w:hAnsi="Times New Roman" w:cs="Times New Roman"/>
          <w:sz w:val="24"/>
          <w:szCs w:val="24"/>
        </w:rPr>
      </w:pPr>
      <w:r w:rsidRPr="00720188">
        <w:rPr>
          <w:rFonts w:ascii="Times New Roman" w:hAnsi="Times New Roman" w:cs="Times New Roman"/>
          <w:sz w:val="24"/>
          <w:szCs w:val="24"/>
        </w:rPr>
        <w:t>Stony Brook, NY 11794</w:t>
      </w:r>
    </w:p>
    <w:p w:rsidR="00720188" w:rsidRPr="00720188" w:rsidRDefault="009D665B" w:rsidP="00720188">
      <w:pPr>
        <w:spacing w:after="0" w:line="240" w:lineRule="auto"/>
        <w:rPr>
          <w:rFonts w:ascii="Times New Roman" w:hAnsi="Times New Roman" w:cs="Times New Roman"/>
          <w:b/>
          <w:sz w:val="24"/>
          <w:szCs w:val="24"/>
        </w:rPr>
      </w:pPr>
      <w:hyperlink r:id="rId7" w:history="1">
        <w:r w:rsidR="00720188" w:rsidRPr="00720188">
          <w:rPr>
            <w:rStyle w:val="Hyperlink"/>
            <w:rFonts w:ascii="Times New Roman" w:hAnsi="Times New Roman" w:cs="Times New Roman"/>
            <w:b/>
            <w:sz w:val="24"/>
            <w:szCs w:val="24"/>
          </w:rPr>
          <w:t>jonathan.borrelli@stonybrook.edu</w:t>
        </w:r>
      </w:hyperlink>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E94345" w:rsidRDefault="00E94345" w:rsidP="006F1700">
      <w:pPr>
        <w:rPr>
          <w:rFonts w:ascii="Times New Roman" w:hAnsi="Times New Roman" w:cs="Times New Roman"/>
          <w:b/>
          <w:sz w:val="36"/>
          <w:szCs w:val="36"/>
        </w:rPr>
      </w:pPr>
    </w:p>
    <w:p w:rsidR="00AB736B" w:rsidRDefault="00AB736B" w:rsidP="006F1700">
      <w:pPr>
        <w:rPr>
          <w:rFonts w:ascii="Times New Roman" w:hAnsi="Times New Roman" w:cs="Times New Roman"/>
          <w:b/>
          <w:sz w:val="36"/>
          <w:szCs w:val="36"/>
        </w:rPr>
        <w:sectPr w:rsidR="00AB736B" w:rsidSect="00AB736B">
          <w:footerReference w:type="default" r:id="rId8"/>
          <w:type w:val="continuous"/>
          <w:pgSz w:w="12240" w:h="15840"/>
          <w:pgMar w:top="1440" w:right="1440" w:bottom="1440" w:left="1440" w:header="720" w:footer="720" w:gutter="0"/>
          <w:cols w:space="720"/>
          <w:titlePg/>
          <w:docGrid w:linePitch="360"/>
        </w:sectPr>
      </w:pP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lastRenderedPageBreak/>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w:t>
      </w:r>
      <w:r w:rsidR="0060605C">
        <w:rPr>
          <w:rFonts w:ascii="Times New Roman" w:hAnsi="Times New Roman" w:cs="Times New Roman"/>
          <w:color w:val="333333"/>
          <w:sz w:val="24"/>
          <w:szCs w:val="24"/>
        </w:rPr>
        <w:t xml:space="preserve"> found within them</w:t>
      </w:r>
      <w:r w:rsidR="007D619A" w:rsidRPr="006F1700">
        <w:rPr>
          <w:rFonts w:ascii="Times New Roman" w:hAnsi="Times New Roman" w:cs="Times New Roman"/>
          <w:color w:val="333333"/>
          <w:sz w:val="24"/>
          <w:szCs w:val="24"/>
        </w:rPr>
        <w:t xml:space="preserve">. </w:t>
      </w:r>
      <w:r w:rsidR="0060605C">
        <w:rPr>
          <w:rFonts w:ascii="Times New Roman" w:hAnsi="Times New Roman" w:cs="Times New Roman"/>
          <w:color w:val="333333"/>
          <w:sz w:val="24"/>
          <w:szCs w:val="24"/>
        </w:rPr>
        <w:t>Although</w:t>
      </w:r>
      <w:r w:rsidR="007D619A" w:rsidRPr="006F1700">
        <w:rPr>
          <w:rFonts w:ascii="Times New Roman" w:hAnsi="Times New Roman" w:cs="Times New Roman"/>
          <w:color w:val="333333"/>
          <w:sz w:val="24"/>
          <w:szCs w:val="24"/>
        </w:rPr>
        <w:t xml:space="preserve"> the</w:t>
      </w:r>
      <w:r w:rsidR="0060605C">
        <w:rPr>
          <w:rFonts w:ascii="Times New Roman" w:hAnsi="Times New Roman" w:cs="Times New Roman"/>
          <w:color w:val="333333"/>
          <w:sz w:val="24"/>
          <w:szCs w:val="24"/>
        </w:rPr>
        <w:t>re are</w:t>
      </w:r>
      <w:r w:rsidR="007D619A" w:rsidRPr="006F1700">
        <w:rPr>
          <w:rFonts w:ascii="Times New Roman" w:hAnsi="Times New Roman" w:cs="Times New Roman"/>
          <w:color w:val="333333"/>
          <w:sz w:val="24"/>
          <w:szCs w:val="24"/>
        </w:rPr>
        <w:t xml:space="preserve"> thirteen possible configura</w:t>
      </w:r>
      <w:r w:rsidR="00DD3BF6">
        <w:rPr>
          <w:rFonts w:ascii="Times New Roman" w:hAnsi="Times New Roman" w:cs="Times New Roman"/>
          <w:color w:val="333333"/>
          <w:sz w:val="24"/>
          <w:szCs w:val="24"/>
        </w:rPr>
        <w:t>tions of three species</w:t>
      </w:r>
      <w:r w:rsidR="0060605C">
        <w:rPr>
          <w:rFonts w:ascii="Times New Roman" w:hAnsi="Times New Roman" w:cs="Times New Roman"/>
          <w:color w:val="333333"/>
          <w:sz w:val="24"/>
          <w:szCs w:val="24"/>
        </w:rPr>
        <w:t xml:space="preserve"> subgraphs</w:t>
      </w:r>
      <w:r w:rsidR="00DD3BF6">
        <w:rPr>
          <w:rFonts w:ascii="Times New Roman" w:hAnsi="Times New Roman" w:cs="Times New Roman"/>
          <w:color w:val="333333"/>
          <w:sz w:val="24"/>
          <w:szCs w:val="24"/>
        </w:rPr>
        <w:t>,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w:t>
      </w:r>
      <w:r w:rsidR="0060605C">
        <w:rPr>
          <w:rFonts w:ascii="Times New Roman" w:hAnsi="Times New Roman" w:cs="Times New Roman"/>
          <w:color w:val="333333"/>
          <w:sz w:val="24"/>
          <w:szCs w:val="24"/>
        </w:rPr>
        <w:t>is found across</w:t>
      </w:r>
      <w:r w:rsidR="007D619A" w:rsidRPr="006F1700">
        <w:rPr>
          <w:rFonts w:ascii="Times New Roman" w:hAnsi="Times New Roman" w:cs="Times New Roman"/>
          <w:color w:val="333333"/>
          <w:sz w:val="24"/>
          <w:szCs w:val="24"/>
        </w:rPr>
        <w:t xml:space="preserve"> marine, freshwater, or terrestrial environments. </w:t>
      </w:r>
      <w:r w:rsidR="0060605C">
        <w:rPr>
          <w:rFonts w:ascii="Times New Roman" w:hAnsi="Times New Roman" w:cs="Times New Roman"/>
          <w:color w:val="333333"/>
          <w:sz w:val="24"/>
          <w:szCs w:val="24"/>
        </w:rPr>
        <w:t>T</w:t>
      </w:r>
      <w:r w:rsidR="007D619A" w:rsidRPr="006F1700">
        <w:rPr>
          <w:rFonts w:ascii="Times New Roman" w:hAnsi="Times New Roman" w:cs="Times New Roman"/>
          <w:color w:val="333333"/>
          <w:sz w:val="24"/>
          <w:szCs w:val="24"/>
        </w:rPr>
        <w:t>he</w:t>
      </w:r>
      <w:r w:rsidR="0060605C">
        <w:rPr>
          <w:rFonts w:ascii="Times New Roman" w:hAnsi="Times New Roman" w:cs="Times New Roman"/>
          <w:color w:val="333333"/>
          <w:sz w:val="24"/>
          <w:szCs w:val="24"/>
        </w:rPr>
        <w:t xml:space="preserve"> preferential</w:t>
      </w:r>
      <w:r w:rsidR="007D619A" w:rsidRPr="006F1700">
        <w:rPr>
          <w:rFonts w:ascii="Times New Roman" w:hAnsi="Times New Roman" w:cs="Times New Roman"/>
          <w:color w:val="333333"/>
          <w:sz w:val="24"/>
          <w:szCs w:val="24"/>
        </w:rPr>
        <w:t xml:space="preserve"> elimination of unstable subgraphs during the </w:t>
      </w:r>
      <w:del w:id="0" w:author="Jon Borrelli" w:date="2015-01-01T17:01:00Z">
        <w:r w:rsidR="007D619A" w:rsidRPr="006F1700" w:rsidDel="00763B47">
          <w:rPr>
            <w:rFonts w:ascii="Times New Roman" w:hAnsi="Times New Roman" w:cs="Times New Roman"/>
            <w:color w:val="333333"/>
            <w:sz w:val="24"/>
            <w:szCs w:val="24"/>
          </w:rPr>
          <w:delText xml:space="preserve">development </w:delText>
        </w:r>
      </w:del>
      <w:ins w:id="1" w:author="Jon Borrelli" w:date="2015-01-01T17:01:00Z">
        <w:r w:rsidR="00763B47">
          <w:rPr>
            <w:rFonts w:ascii="Times New Roman" w:hAnsi="Times New Roman" w:cs="Times New Roman"/>
            <w:color w:val="333333"/>
            <w:sz w:val="24"/>
            <w:szCs w:val="24"/>
          </w:rPr>
          <w:t>assembly</w:t>
        </w:r>
        <w:r w:rsidR="00763B47" w:rsidRPr="006F1700">
          <w:rPr>
            <w:rFonts w:ascii="Times New Roman" w:hAnsi="Times New Roman" w:cs="Times New Roman"/>
            <w:color w:val="333333"/>
            <w:sz w:val="24"/>
            <w:szCs w:val="24"/>
          </w:rPr>
          <w:t xml:space="preserve"> </w:t>
        </w:r>
      </w:ins>
      <w:r w:rsidR="007D619A" w:rsidRPr="006F1700">
        <w:rPr>
          <w:rFonts w:ascii="Times New Roman" w:hAnsi="Times New Roman" w:cs="Times New Roman"/>
          <w:color w:val="333333"/>
          <w:sz w:val="24"/>
          <w:szCs w:val="24"/>
        </w:rPr>
        <w:t xml:space="preserve">of the food web can explain the observed pattern. </w:t>
      </w:r>
      <w:r w:rsidR="0060605C">
        <w:rPr>
          <w:rFonts w:ascii="Times New Roman" w:hAnsi="Times New Roman" w:cs="Times New Roman"/>
          <w:color w:val="333333"/>
          <w:sz w:val="24"/>
          <w:szCs w:val="24"/>
        </w:rPr>
        <w:t xml:space="preserve">It follows from this </w:t>
      </w:r>
      <w:del w:id="2" w:author="Jon Borrelli" w:date="2015-01-01T17:02:00Z">
        <w:r w:rsidR="0060605C" w:rsidDel="00763B47">
          <w:rPr>
            <w:rFonts w:ascii="Times New Roman" w:hAnsi="Times New Roman" w:cs="Times New Roman"/>
            <w:color w:val="333333"/>
            <w:sz w:val="24"/>
            <w:szCs w:val="24"/>
          </w:rPr>
          <w:delText xml:space="preserve">simple </w:delText>
        </w:r>
      </w:del>
      <w:r w:rsidR="0060605C">
        <w:rPr>
          <w:rFonts w:ascii="Times New Roman" w:hAnsi="Times New Roman" w:cs="Times New Roman"/>
          <w:color w:val="333333"/>
          <w:sz w:val="24"/>
          <w:szCs w:val="24"/>
        </w:rPr>
        <w:t>hypothesis</w:t>
      </w:r>
      <w:r w:rsidR="007D619A" w:rsidRPr="006F1700">
        <w:rPr>
          <w:rFonts w:ascii="Times New Roman" w:hAnsi="Times New Roman" w:cs="Times New Roman"/>
          <w:color w:val="333333"/>
          <w:sz w:val="24"/>
          <w:szCs w:val="24"/>
        </w:rPr>
        <w:t xml:space="preserve">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sidR="0060605C">
        <w:rPr>
          <w:rFonts w:ascii="Times New Roman" w:hAnsi="Times New Roman" w:cs="Times New Roman"/>
          <w:color w:val="333333"/>
          <w:sz w:val="24"/>
          <w:szCs w:val="24"/>
        </w:rPr>
        <w:t xml:space="preserve"> in</w:t>
      </w:r>
      <w:r w:rsidR="00AC502C">
        <w:rPr>
          <w:rFonts w:ascii="Times New Roman" w:hAnsi="Times New Roman" w:cs="Times New Roman"/>
          <w:color w:val="333333"/>
          <w:sz w:val="24"/>
          <w:szCs w:val="24"/>
        </w:rPr>
        <w:t xml:space="preserve"> empirical</w:t>
      </w:r>
      <w:r w:rsidR="0060605C">
        <w:rPr>
          <w:rFonts w:ascii="Times New Roman" w:hAnsi="Times New Roman" w:cs="Times New Roman"/>
          <w:color w:val="333333"/>
          <w:sz w:val="24"/>
          <w:szCs w:val="24"/>
        </w:rPr>
        <w:t xml:space="preserve"> food webs</w:t>
      </w:r>
      <w:r w:rsidR="007D619A" w:rsidRPr="006F1700">
        <w:rPr>
          <w:rFonts w:ascii="Times New Roman" w:hAnsi="Times New Roman" w:cs="Times New Roman"/>
          <w:color w:val="333333"/>
          <w:sz w:val="24"/>
          <w:szCs w:val="24"/>
        </w:rPr>
        <w:t>.</w:t>
      </w:r>
      <w:r>
        <w:rPr>
          <w:rFonts w:ascii="Times New Roman" w:hAnsi="Times New Roman" w:cs="Times New Roman"/>
          <w:color w:val="333333"/>
          <w:sz w:val="24"/>
          <w:szCs w:val="24"/>
        </w:rPr>
        <w:t xml:space="preserve"> </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20188" w:rsidRDefault="00720188" w:rsidP="006F1700">
      <w:pPr>
        <w:spacing w:line="480" w:lineRule="auto"/>
        <w:rPr>
          <w:rFonts w:ascii="Times New Roman" w:hAnsi="Times New Roman" w:cs="Times New Roman"/>
          <w:b/>
          <w:sz w:val="36"/>
          <w:szCs w:val="36"/>
        </w:rPr>
      </w:pPr>
    </w:p>
    <w:p w:rsidR="00720188" w:rsidRDefault="00720188" w:rsidP="006F1700">
      <w:pPr>
        <w:spacing w:line="480" w:lineRule="auto"/>
        <w:rPr>
          <w:rFonts w:ascii="Times New Roman" w:hAnsi="Times New Roman" w:cs="Times New Roman"/>
          <w:b/>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del w:id="3" w:author="Jon Borrelli" w:date="2015-01-01T17:05:00Z">
        <w:r w:rsidRPr="006F1700" w:rsidDel="00763B47">
          <w:rPr>
            <w:rFonts w:ascii="Times New Roman" w:hAnsi="Times New Roman" w:cs="Times New Roman"/>
            <w:color w:val="333333"/>
            <w:sz w:val="24"/>
            <w:szCs w:val="24"/>
          </w:rPr>
          <w:delText>The ecological networks that are observed in nature are those that are able to persist</w:delText>
        </w:r>
      </w:del>
      <w:del w:id="4" w:author="Jon Borrelli" w:date="2015-01-01T17:02:00Z">
        <w:r w:rsidRPr="006F1700" w:rsidDel="00763B47">
          <w:rPr>
            <w:rFonts w:ascii="Times New Roman" w:hAnsi="Times New Roman" w:cs="Times New Roman"/>
            <w:color w:val="333333"/>
            <w:sz w:val="24"/>
            <w:szCs w:val="24"/>
          </w:rPr>
          <w:delText xml:space="preserve"> in a dynamically changing environment</w:delText>
        </w:r>
      </w:del>
      <w:r w:rsidRPr="006F1700">
        <w:rPr>
          <w:rFonts w:ascii="Times New Roman" w:hAnsi="Times New Roman" w:cs="Times New Roman"/>
          <w:color w:val="333333"/>
          <w:sz w:val="24"/>
          <w:szCs w:val="24"/>
        </w:rPr>
        <w:t xml:space="preserve">. Much of the past 40 years of food web ecology has focused on finding </w:t>
      </w:r>
      <w:del w:id="5" w:author="Jon Borrelli" w:date="2015-01-01T17:05:00Z">
        <w:r w:rsidRPr="006F1700" w:rsidDel="00763B47">
          <w:rPr>
            <w:rFonts w:ascii="Times New Roman" w:hAnsi="Times New Roman" w:cs="Times New Roman"/>
            <w:color w:val="333333"/>
            <w:sz w:val="24"/>
            <w:szCs w:val="24"/>
          </w:rPr>
          <w:delText xml:space="preserve">those </w:delText>
        </w:r>
      </w:del>
      <w:ins w:id="6" w:author="Jon Borrelli" w:date="2015-01-01T17:05:00Z">
        <w:r w:rsidR="00763B47">
          <w:rPr>
            <w:rFonts w:ascii="Times New Roman" w:hAnsi="Times New Roman" w:cs="Times New Roman"/>
            <w:color w:val="333333"/>
            <w:sz w:val="24"/>
            <w:szCs w:val="24"/>
          </w:rPr>
          <w:t>the</w:t>
        </w:r>
        <w:r w:rsidR="00763B47" w:rsidRPr="006F1700">
          <w:rPr>
            <w:rFonts w:ascii="Times New Roman" w:hAnsi="Times New Roman" w:cs="Times New Roman"/>
            <w:color w:val="333333"/>
            <w:sz w:val="24"/>
            <w:szCs w:val="24"/>
          </w:rPr>
          <w:t xml:space="preserve"> </w:t>
        </w:r>
      </w:ins>
      <w:r w:rsidRPr="006F1700">
        <w:rPr>
          <w:rFonts w:ascii="Times New Roman" w:hAnsi="Times New Roman" w:cs="Times New Roman"/>
          <w:color w:val="333333"/>
          <w:sz w:val="24"/>
          <w:szCs w:val="24"/>
        </w:rPr>
        <w:t xml:space="preserve">“devious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E96DB5">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"1973" ] ] }, "publisher" : "Princeton University Press", "publisher-place" : "Princeton, NJ", "title" : "Stability and Complexity in Model Ecosystems", "type" : "book" }, "suppress-author" : 1, "uris" : [ "http://www.mendeley.com/documents/?uuid=d5013a43-3df5-4265-8d0a-5bfd3d8c3bee" ] } ], "mendeley" : { "formattedCitation" : "(1973a)", "plainTextFormattedCitation" : "(1973a)", "previouslyFormattedCitation" : "(1973a)"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FA3956" w:rsidRPr="00FA3956">
        <w:rPr>
          <w:rFonts w:ascii="Times New Roman" w:hAnsi="Times New Roman" w:cs="Times New Roman"/>
          <w:noProof/>
          <w:color w:val="333333"/>
          <w:sz w:val="24"/>
          <w:szCs w:val="24"/>
        </w:rPr>
        <w:t>(1973a)</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nestedness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 xml:space="preserve">the population dynamics </w:t>
      </w:r>
      <w:r w:rsidR="0060605C">
        <w:rPr>
          <w:rFonts w:ascii="Times New Roman" w:hAnsi="Times New Roman" w:cs="Times New Roman"/>
          <w:color w:val="333333"/>
          <w:sz w:val="24"/>
          <w:szCs w:val="24"/>
        </w:rPr>
        <w:t>of the species that make them up</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8B7C94">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"id" : "ITEM-2", "itemData" : { "DOI" : "10.1038/nature07950", "ISSN" : "1476-4687", "PMID" : "19396144", "abstract" : "The main theories of biodiversity either neglect species interactions or assume that species interact randomly with each other. However, recent empirical work has revealed that ecological networks are highly structured, and the lack of a theory that takes into account the structure of interactions precludes further assessment of the implications of such network patterns for biodiversity. Here we use a combination of analytical and empirical approaches to quantify the influence of network architecture on the number of coexisting species. As a case study we consider mutualistic networks between plants and their animal pollinators or seed dispersers. These networks have been found to be highly nested, with the more specialist species interacting only with proper subsets of the species that interact with the more generalist. We show that nestedness reduces effective interspecific competition and enhances the number of coexisting species. Furthermore, we show that a nested network will naturally emerge if new species are more likely to enter the community where they have minimal competitive load. Nested networks seem to occur in many biological and social contexts, suggesting that our results are relevant in a wide range of fields.", "author" : [ { "dropping-particle" : "", "family" : "Bastolla", "given" : "Ugo", "non-dropping-particle" : "", "parse-names" : false, "suffix" : "" }, { "dropping-particle" : "", "family" : "Fortuna", "given" : "Miguel A", "non-dropping-particle" : "", "parse-names" : false, "suffix" : "" }, { "dropping-particle" : "", "family" : "Pascual-Garc\u00eda", "given" : "Alberto", "non-dropping-particle" : "", "parse-names" : false, "suffix" : "" }, { "dropping-particle" : "", "family" : "Ferrera", "given" : "Antonio", "non-dropping-particle" : "", "parse-names" : false, "suffix" : "" }, { "dropping-particle" : "", "family" : "Luque", "given" : "Bartolo", "non-dropping-particle" : "", "parse-names" : false, "suffix" : "" }, { "dropping-particle" : "", "family" : "Bascompte", "given" : "Jordi", "non-dropping-particle" : "", "parse-names" : false, "suffix" : "" } ], "container-title" : "Nature", "id" : "ITEM-2", "issued" : { "date-parts" : [ [ "2009", "4", "23" ] ] }, "page" : "1018-1020", "title" : "The architecture of mutualistic networks minimizes competition and increases biodiversity", "type" : "article-journal", "volume" : "458" }, "uris" : [ "http://www.mendeley.com/documents/?uuid=a10caefb-14f5-4415-9681-4e8593390c30" ] }, { "id" : "ITEM-3", "itemData" : { "DOI" : "10.1016/j.jtbi.2004.04.033", "ISSN" : "0022-5193", "PMID" : "15246789", "abstract" : "We investigate the long-term web structure emerging in evolutionary food web models when different types of functional responses are used. We find that large and complex webs with several trophic layers arise only if the population dynamics is such that it allows predators to focus on their best prey species. This can be achieved using modified Lotka-Volterra or Holling/Beddington functional responses with effective couplings that depend on the predator's efficiency at exploiting the prey, or a ratio-dependent functional response with adaptive foraging. In contrast, if standard Lotka-Volterra or Holling/Beddington functional responses are used, long-term evolution generates webs with almost all species being basal, and with additionally many links between these species. Interestingly, in all cases studied, a large proportion of weak links result naturally from the evolution of the food webs.", "author" : [ { "dropping-particle" : "", "family" : "Drossel", "given" : "Barbara", "non-dropping-particle" : "", "parse-names" : false, "suffix" : "" }, { "dropping-particle" : "", "family" : "McKane", "given" : "Alan J.", "non-dropping-particle" : "", "parse-names" : false, "suffix" : "" }, { "dropping-particle" : "", "family" : "Quince", "given" : "Christopher", "non-dropping-particle" : "", "parse-names" : false, "suffix" : "" } ], "container-title" : "Journal of Theoretical Biology", "id" : "ITEM-3", "issued" : { "date-parts" : [ [ "2004", "8", "21" ] ] }, "page" : "539-548", "title" : "The impact of nonlinear functional responses on the long-term evolution of food web structure", "type" : "article-journal", "volume" : "229" }, "uris" : [ "http://www.mendeley.com/documents/?uuid=e579429f-4e15-420a-8e77-e6c7fdd8b2bf" ] } ], "mendeley" : { "formattedCitation" : "(Drossel et al. 2004, Bastolla et al. 2009, Th\u00e9bault and Fontaine 2010)", "plainTextFormattedCitation" : "(Drossel et al. 2004, Bastolla et al. 2009, Th\u00e9bault and Fontaine 2010)", "previouslyFormattedCitation" : "(Bastolla et al. 2009,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8B7C94" w:rsidRPr="008B7C94">
        <w:rPr>
          <w:rFonts w:ascii="Times New Roman" w:hAnsi="Times New Roman" w:cs="Times New Roman"/>
          <w:noProof/>
          <w:color w:val="333333"/>
          <w:sz w:val="24"/>
          <w:szCs w:val="24"/>
        </w:rPr>
        <w:t>(Drossel et al. 2004, Bastolla et al. 2009, 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w:t>
      </w:r>
      <w:ins w:id="7" w:author="Jon Borrelli" w:date="2015-01-02T14:32:00Z">
        <w:r w:rsidR="008B7C94">
          <w:rPr>
            <w:rFonts w:ascii="Times New Roman" w:hAnsi="Times New Roman" w:cs="Times New Roman"/>
            <w:color w:val="333333"/>
            <w:sz w:val="24"/>
            <w:szCs w:val="24"/>
          </w:rPr>
          <w:t>emergent proper</w:t>
        </w:r>
        <w:r w:rsidR="00DD1381">
          <w:rPr>
            <w:rFonts w:ascii="Times New Roman" w:hAnsi="Times New Roman" w:cs="Times New Roman"/>
            <w:color w:val="333333"/>
            <w:sz w:val="24"/>
            <w:szCs w:val="24"/>
          </w:rPr>
          <w:t>t</w:t>
        </w:r>
      </w:ins>
      <w:ins w:id="8" w:author="Jon Borrelli" w:date="2015-01-02T22:25:00Z">
        <w:r w:rsidR="008B7C94">
          <w:rPr>
            <w:rFonts w:ascii="Times New Roman" w:hAnsi="Times New Roman" w:cs="Times New Roman"/>
            <w:color w:val="333333"/>
            <w:sz w:val="24"/>
            <w:szCs w:val="24"/>
          </w:rPr>
          <w:t>i</w:t>
        </w:r>
      </w:ins>
      <w:ins w:id="9" w:author="Jon Borrelli" w:date="2015-01-02T14:32:00Z">
        <w:r w:rsidR="00DD1381">
          <w:rPr>
            <w:rFonts w:ascii="Times New Roman" w:hAnsi="Times New Roman" w:cs="Times New Roman"/>
            <w:color w:val="333333"/>
            <w:sz w:val="24"/>
            <w:szCs w:val="24"/>
          </w:rPr>
          <w:t xml:space="preserve">es of </w:t>
        </w:r>
      </w:ins>
      <w:r w:rsidR="00215BCB">
        <w:rPr>
          <w:rFonts w:ascii="Times New Roman" w:hAnsi="Times New Roman" w:cs="Times New Roman"/>
          <w:color w:val="333333"/>
          <w:sz w:val="24"/>
          <w:szCs w:val="24"/>
        </w:rPr>
        <w:t>network</w:t>
      </w:r>
      <w:ins w:id="10" w:author="Jon Borrelli" w:date="2015-01-02T14:32:00Z">
        <w:r w:rsidR="00DD1381">
          <w:rPr>
            <w:rFonts w:ascii="Times New Roman" w:hAnsi="Times New Roman" w:cs="Times New Roman"/>
            <w:color w:val="333333"/>
            <w:sz w:val="24"/>
            <w:szCs w:val="24"/>
          </w:rPr>
          <w:t>s</w:t>
        </w:r>
      </w:ins>
      <w:r w:rsidR="00215BCB">
        <w:rPr>
          <w:rFonts w:ascii="Times New Roman" w:hAnsi="Times New Roman" w:cs="Times New Roman"/>
          <w:color w:val="333333"/>
          <w:sz w:val="24"/>
          <w:szCs w:val="24"/>
        </w:rPr>
        <w:t xml:space="preserve"> </w:t>
      </w:r>
      <w:del w:id="11" w:author="Jon Borrelli" w:date="2015-01-02T14:32:00Z">
        <w:r w:rsidR="00215BCB" w:rsidDel="00DD1381">
          <w:rPr>
            <w:rFonts w:ascii="Times New Roman" w:hAnsi="Times New Roman" w:cs="Times New Roman"/>
            <w:color w:val="333333"/>
            <w:sz w:val="24"/>
            <w:szCs w:val="24"/>
          </w:rPr>
          <w:delText xml:space="preserve">architecture </w:delText>
        </w:r>
      </w:del>
      <w:r w:rsidR="00215BCB">
        <w:rPr>
          <w:rFonts w:ascii="Times New Roman" w:hAnsi="Times New Roman" w:cs="Times New Roman"/>
          <w:color w:val="333333"/>
          <w:sz w:val="24"/>
          <w:szCs w:val="24"/>
        </w:rPr>
        <w:t>(modularity, nestedness, connectance, etc.) has been the focus</w:t>
      </w:r>
      <w:r w:rsidR="0060605C">
        <w:rPr>
          <w:rFonts w:ascii="Times New Roman" w:hAnsi="Times New Roman" w:cs="Times New Roman"/>
          <w:color w:val="333333"/>
          <w:sz w:val="24"/>
          <w:szCs w:val="24"/>
        </w:rPr>
        <w:t xml:space="preserve"> of much research</w:t>
      </w:r>
      <w:r w:rsidR="00215BCB">
        <w:rPr>
          <w:rFonts w:ascii="Times New Roman" w:hAnsi="Times New Roman" w:cs="Times New Roman"/>
          <w:color w:val="333333"/>
          <w:sz w:val="24"/>
          <w:szCs w:val="24"/>
        </w:rPr>
        <w:t xml:space="preserve"> in the past, t</w:t>
      </w:r>
      <w:r w:rsidRPr="006F1700">
        <w:rPr>
          <w:rFonts w:ascii="Times New Roman" w:hAnsi="Times New Roman" w:cs="Times New Roman"/>
          <w:color w:val="333333"/>
          <w:sz w:val="24"/>
          <w:szCs w:val="24"/>
        </w:rPr>
        <w:t xml:space="preserve">here are many </w:t>
      </w:r>
      <w:r w:rsidR="0060605C">
        <w:rPr>
          <w:rFonts w:ascii="Times New Roman" w:hAnsi="Times New Roman" w:cs="Times New Roman"/>
          <w:color w:val="333333"/>
          <w:sz w:val="24"/>
          <w:szCs w:val="24"/>
        </w:rPr>
        <w:t xml:space="preserve">other </w:t>
      </w:r>
      <w:r w:rsidRPr="006F1700">
        <w:rPr>
          <w:rFonts w:ascii="Times New Roman" w:hAnsi="Times New Roman" w:cs="Times New Roman"/>
          <w:color w:val="333333"/>
          <w:sz w:val="24"/>
          <w:szCs w:val="24"/>
        </w:rPr>
        <w:t xml:space="preserve">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substructural composition of food webs</w:t>
      </w:r>
      <w:r w:rsidR="00DD3BF6">
        <w:rPr>
          <w:rFonts w:ascii="Times New Roman" w:hAnsi="Times New Roman" w:cs="Times New Roman"/>
          <w:color w:val="333333"/>
          <w:sz w:val="24"/>
          <w:szCs w:val="24"/>
        </w:rPr>
        <w:t xml:space="preserve"> in light of the stability of </w:t>
      </w:r>
      <w:r w:rsidR="0060605C">
        <w:rPr>
          <w:rFonts w:ascii="Times New Roman" w:hAnsi="Times New Roman" w:cs="Times New Roman"/>
          <w:color w:val="333333"/>
          <w:sz w:val="24"/>
          <w:szCs w:val="24"/>
        </w:rPr>
        <w:t>their</w:t>
      </w:r>
      <w:r w:rsidR="00DD3BF6">
        <w:rPr>
          <w:rFonts w:ascii="Times New Roman" w:hAnsi="Times New Roman" w:cs="Times New Roman"/>
          <w:color w:val="333333"/>
          <w:sz w:val="24"/>
          <w:szCs w:val="24"/>
        </w:rPr>
        <w:t xml:space="preserve"> </w:t>
      </w:r>
      <w:del w:id="12" w:author="Jon Borrelli" w:date="2015-01-02T14:32:00Z">
        <w:r w:rsidR="00DD3BF6" w:rsidDel="00DD1381">
          <w:rPr>
            <w:rFonts w:ascii="Times New Roman" w:hAnsi="Times New Roman" w:cs="Times New Roman"/>
            <w:color w:val="333333"/>
            <w:sz w:val="24"/>
            <w:szCs w:val="24"/>
          </w:rPr>
          <w:delText xml:space="preserve">components </w:delText>
        </w:r>
      </w:del>
      <w:ins w:id="13" w:author="Jon Borrelli" w:date="2015-01-02T14:32:00Z">
        <w:r w:rsidR="00DD1381">
          <w:rPr>
            <w:rFonts w:ascii="Times New Roman" w:hAnsi="Times New Roman" w:cs="Times New Roman"/>
            <w:color w:val="333333"/>
            <w:sz w:val="24"/>
            <w:szCs w:val="24"/>
          </w:rPr>
          <w:t xml:space="preserve">basic building blocks </w:t>
        </w:r>
      </w:ins>
      <w:r w:rsidR="00DD3BF6">
        <w:rPr>
          <w:rFonts w:ascii="Times New Roman" w:hAnsi="Times New Roman" w:cs="Times New Roman"/>
          <w:color w:val="333333"/>
          <w:sz w:val="24"/>
          <w:szCs w:val="24"/>
        </w:rPr>
        <w:t>(three-node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subnetworks</w:t>
      </w:r>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w:t>
      </w:r>
      <w:ins w:id="14" w:author="Jon Borrelli" w:date="2015-01-02T21:24:00Z">
        <w:r w:rsidR="00B77AB0">
          <w:rPr>
            <w:rFonts w:ascii="Times New Roman" w:hAnsi="Times New Roman" w:cs="Times New Roman"/>
            <w:color w:val="333333"/>
            <w:sz w:val="24"/>
            <w:szCs w:val="24"/>
          </w:rPr>
          <w:t xml:space="preserve"> (Figure 1)</w:t>
        </w:r>
      </w:ins>
      <w:r w:rsidR="007D619A"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FC36A6">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"formattedCitation" : "(2002)", "plainTextFormattedCitation" : "(2002)",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etc.). For example, in food webs the tritrophic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 xml:space="preserve">represented compared </w:t>
      </w:r>
      <w:r w:rsidR="0060605C">
        <w:rPr>
          <w:rFonts w:ascii="Times New Roman" w:hAnsi="Times New Roman" w:cs="Times New Roman"/>
          <w:color w:val="333333"/>
          <w:sz w:val="24"/>
          <w:szCs w:val="24"/>
        </w:rPr>
        <w:t>to random. Subgraphs that</w:t>
      </w:r>
      <w:r w:rsidR="007D619A" w:rsidRPr="006F1700">
        <w:rPr>
          <w:rFonts w:ascii="Times New Roman" w:hAnsi="Times New Roman" w:cs="Times New Roman"/>
          <w:color w:val="333333"/>
          <w:sz w:val="24"/>
          <w:szCs w:val="24"/>
        </w:rPr>
        <w:t xml:space="preserve">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0060605C">
        <w:rPr>
          <w:rFonts w:ascii="Times New Roman" w:hAnsi="Times New Roman" w:cs="Times New Roman"/>
          <w:iCs/>
          <w:color w:val="333333"/>
          <w:sz w:val="24"/>
          <w:szCs w:val="24"/>
          <w:bdr w:val="none" w:sz="0" w:space="0" w:color="auto" w:frame="1"/>
        </w:rPr>
        <w:t xml:space="preserve"> of 16</w:t>
      </w:r>
      <w:r w:rsidR="00215BCB">
        <w:rPr>
          <w:rFonts w:ascii="Times New Roman" w:hAnsi="Times New Roman" w:cs="Times New Roman"/>
          <w:iCs/>
          <w:color w:val="333333"/>
          <w:sz w:val="24"/>
          <w:szCs w:val="24"/>
          <w:bdr w:val="none" w:sz="0" w:space="0" w:color="auto" w:frame="1"/>
        </w:rPr>
        <w:t>)</w:t>
      </w:r>
      <w:r w:rsidRPr="006F1700">
        <w:rPr>
          <w:rFonts w:ascii="Times New Roman" w:hAnsi="Times New Roman" w:cs="Times New Roman"/>
          <w:iCs/>
          <w:color w:val="333333"/>
          <w:sz w:val="24"/>
          <w:szCs w:val="24"/>
          <w:bdr w:val="none" w:sz="0" w:space="0" w:color="auto" w:frame="1"/>
        </w:rPr>
        <w:t xml:space="preserve"> were characterized by </w:t>
      </w:r>
      <w:r w:rsidRPr="006F1700">
        <w:rPr>
          <w:rFonts w:ascii="Times New Roman" w:hAnsi="Times New Roman" w:cs="Times New Roman"/>
          <w:iCs/>
          <w:color w:val="333333"/>
          <w:sz w:val="24"/>
          <w:szCs w:val="24"/>
          <w:bdr w:val="none" w:sz="0" w:space="0" w:color="auto" w:frame="1"/>
        </w:rPr>
        <w:lastRenderedPageBreak/>
        <w:t>over-representation of intra-guild predation and under-representation of apparent and direct 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del w:id="15" w:author="Jon Borrelli" w:date="2015-01-01T17:34:00Z">
        <w:r w:rsidDel="0074060E">
          <w:rPr>
            <w:rFonts w:ascii="Times New Roman" w:hAnsi="Times New Roman" w:cs="Times New Roman"/>
            <w:iCs/>
            <w:color w:val="333333"/>
            <w:sz w:val="24"/>
            <w:szCs w:val="24"/>
            <w:bdr w:val="none" w:sz="0" w:space="0" w:color="auto" w:frame="1"/>
          </w:rPr>
          <w:delText>The structure of a subgraph</w:delText>
        </w:r>
        <w:r w:rsidR="00215BCB" w:rsidDel="0074060E">
          <w:rPr>
            <w:rFonts w:ascii="Times New Roman" w:hAnsi="Times New Roman" w:cs="Times New Roman"/>
            <w:iCs/>
            <w:color w:val="333333"/>
            <w:sz w:val="24"/>
            <w:szCs w:val="24"/>
            <w:bdr w:val="none" w:sz="0" w:space="0" w:color="auto" w:frame="1"/>
          </w:rPr>
          <w:delText xml:space="preserve"> is</w:delText>
        </w:r>
        <w:r w:rsidDel="0074060E">
          <w:rPr>
            <w:rFonts w:ascii="Times New Roman" w:hAnsi="Times New Roman" w:cs="Times New Roman"/>
            <w:iCs/>
            <w:color w:val="333333"/>
            <w:sz w:val="24"/>
            <w:szCs w:val="24"/>
            <w:bdr w:val="none" w:sz="0" w:space="0" w:color="auto" w:frame="1"/>
          </w:rPr>
          <w:delText xml:space="preserve"> related to its dynamic properties in the same way as the dynamics of a network is related to its structure. Because structure and dynamics are so closely related </w:delText>
        </w:r>
        <w:r w:rsidR="00720188" w:rsidDel="0074060E">
          <w:rPr>
            <w:rFonts w:ascii="Times New Roman" w:hAnsi="Times New Roman" w:cs="Times New Roman"/>
            <w:iCs/>
            <w:color w:val="333333"/>
            <w:sz w:val="24"/>
            <w:szCs w:val="24"/>
            <w:bdr w:val="none" w:sz="0" w:space="0" w:color="auto" w:frame="1"/>
          </w:rPr>
          <w:delText xml:space="preserve">one </w:delText>
        </w:r>
        <w:r w:rsidDel="0074060E">
          <w:rPr>
            <w:rFonts w:ascii="Times New Roman" w:hAnsi="Times New Roman" w:cs="Times New Roman"/>
            <w:iCs/>
            <w:color w:val="333333"/>
            <w:sz w:val="24"/>
            <w:szCs w:val="24"/>
            <w:bdr w:val="none" w:sz="0" w:space="0" w:color="auto" w:frame="1"/>
          </w:rPr>
          <w:delText xml:space="preserve">may expect that the cause of the apparent pattern in subgraph frequencies in networks is related to the dynamic properties of the different subgraphs. </w:delText>
        </w:r>
      </w:del>
      <w:r>
        <w:rPr>
          <w:rFonts w:ascii="Times New Roman" w:hAnsi="Times New Roman" w:cs="Times New Roman"/>
          <w:iCs/>
          <w:color w:val="333333"/>
          <w:sz w:val="24"/>
          <w:szCs w:val="24"/>
          <w:bdr w:val="none" w:sz="0" w:space="0" w:color="auto" w:frame="1"/>
        </w:rPr>
        <w:t xml:space="preserve">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"formattedCitation" : "(Prill et al. 2005, Camacho et al. 2007)", "plainTextFormattedCitation" : "(Prill et al. 2005, Camacho et al. 2007)",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ins w:id="16" w:author="Jon Borrelli" w:date="2015-01-01T17:41:00Z">
        <w:r w:rsidR="00766883">
          <w:rPr>
            <w:rFonts w:ascii="Times New Roman" w:hAnsi="Times New Roman" w:cs="Times New Roman"/>
            <w:iCs/>
            <w:color w:val="333333"/>
            <w:sz w:val="24"/>
            <w:szCs w:val="24"/>
            <w:bdr w:val="none" w:sz="0" w:space="0" w:color="auto" w:frame="1"/>
          </w:rPr>
          <w:t xml:space="preserve">While these two hypotheses are not mutually exclusive, </w:t>
        </w:r>
      </w:ins>
      <w:ins w:id="17" w:author="Jon Borrelli" w:date="2015-01-01T17:42:00Z">
        <w:r w:rsidR="00766883">
          <w:rPr>
            <w:rFonts w:ascii="Times New Roman" w:hAnsi="Times New Roman" w:cs="Times New Roman"/>
            <w:iCs/>
            <w:color w:val="333333"/>
            <w:sz w:val="24"/>
            <w:szCs w:val="24"/>
            <w:bdr w:val="none" w:sz="0" w:space="0" w:color="auto" w:frame="1"/>
          </w:rPr>
          <w:t>Camacho et al.</w:t>
        </w:r>
      </w:ins>
      <w:ins w:id="18" w:author="Jon Borrelli" w:date="2015-01-01T17:44:00Z">
        <w:r w:rsidR="00766883">
          <w:rPr>
            <w:rFonts w:ascii="Times New Roman" w:hAnsi="Times New Roman" w:cs="Times New Roman"/>
            <w:iCs/>
            <w:color w:val="333333"/>
            <w:sz w:val="24"/>
            <w:szCs w:val="24"/>
            <w:bdr w:val="none" w:sz="0" w:space="0" w:color="auto" w:frame="1"/>
          </w:rPr>
          <w:t xml:space="preserve"> </w:t>
        </w:r>
        <w:r w:rsidR="00766883">
          <w:rPr>
            <w:rFonts w:ascii="Times New Roman" w:hAnsi="Times New Roman" w:cs="Times New Roman"/>
            <w:iCs/>
            <w:color w:val="333333"/>
            <w:sz w:val="24"/>
            <w:szCs w:val="24"/>
            <w:bdr w:val="none" w:sz="0" w:space="0" w:color="auto" w:frame="1"/>
          </w:rPr>
          <w:fldChar w:fldCharType="begin" w:fldLock="1"/>
        </w:r>
      </w:ins>
      <w:r w:rsidR="00FA3956">
        <w:rPr>
          <w:rFonts w:ascii="Times New Roman" w:hAnsi="Times New Roman" w:cs="Times New Roman"/>
          <w:iCs/>
          <w:color w:val="333333"/>
          <w:sz w:val="24"/>
          <w:szCs w:val="24"/>
          <w:bdr w:val="none" w:sz="0" w:space="0" w:color="auto" w:frame="1"/>
        </w:rPr>
        <w:instrText>ADDIN CSL_CITATION { "citationItems" : [ { "id" : "ITEM-1",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"ITEM-1", "issue" : "2", "issued" : { "date-parts" : [ [ "2007", "5", "21" ] ] }, "page" : "260-268", "title" : "Quantitative analysis of the local structure of food webs", "type" : "article-journal", "volume" : "246" }, "label" : "opus", "suppress-author" : 1, "uris" : [ "http://www.mendeley.com/documents/?uuid=31d447de-787d-487f-8076-8d8c0bc42f56" ] } ], "mendeley" : { "formattedCitation" : "(2007)", "plainTextFormattedCitation" : "(2007)", "previouslyFormattedCitation" : "(2007)" }, "properties" : { "noteIndex" : 0 }, "schema" : "https://github.com/citation-style-language/schema/raw/master/csl-citation.json" }</w:instrText>
      </w:r>
      <w:r w:rsidR="00766883">
        <w:rPr>
          <w:rFonts w:ascii="Times New Roman" w:hAnsi="Times New Roman" w:cs="Times New Roman"/>
          <w:iCs/>
          <w:color w:val="333333"/>
          <w:sz w:val="24"/>
          <w:szCs w:val="24"/>
          <w:bdr w:val="none" w:sz="0" w:space="0" w:color="auto" w:frame="1"/>
        </w:rPr>
        <w:fldChar w:fldCharType="separate"/>
      </w:r>
      <w:r w:rsidR="00766883" w:rsidRPr="00766883">
        <w:rPr>
          <w:rFonts w:ascii="Times New Roman" w:hAnsi="Times New Roman" w:cs="Times New Roman"/>
          <w:iCs/>
          <w:noProof/>
          <w:color w:val="333333"/>
          <w:sz w:val="24"/>
          <w:szCs w:val="24"/>
          <w:bdr w:val="none" w:sz="0" w:space="0" w:color="auto" w:frame="1"/>
        </w:rPr>
        <w:t>(2007)</w:t>
      </w:r>
      <w:ins w:id="19" w:author="Jon Borrelli" w:date="2015-01-01T17:44:00Z">
        <w:r w:rsidR="00766883">
          <w:rPr>
            <w:rFonts w:ascii="Times New Roman" w:hAnsi="Times New Roman" w:cs="Times New Roman"/>
            <w:iCs/>
            <w:color w:val="333333"/>
            <w:sz w:val="24"/>
            <w:szCs w:val="24"/>
            <w:bdr w:val="none" w:sz="0" w:space="0" w:color="auto" w:frame="1"/>
          </w:rPr>
          <w:fldChar w:fldCharType="end"/>
        </w:r>
      </w:ins>
      <w:ins w:id="20" w:author="Jon Borrelli" w:date="2015-01-01T17:42:00Z">
        <w:r w:rsidR="00766883">
          <w:rPr>
            <w:rFonts w:ascii="Times New Roman" w:hAnsi="Times New Roman" w:cs="Times New Roman"/>
            <w:iCs/>
            <w:color w:val="333333"/>
            <w:sz w:val="24"/>
            <w:szCs w:val="24"/>
            <w:bdr w:val="none" w:sz="0" w:space="0" w:color="auto" w:frame="1"/>
          </w:rPr>
          <w:t xml:space="preserve"> and Prill et al.</w:t>
        </w:r>
      </w:ins>
      <w:ins w:id="21" w:author="Jon Borrelli" w:date="2015-01-01T17:44:00Z">
        <w:r w:rsidR="00766883">
          <w:rPr>
            <w:rFonts w:ascii="Times New Roman" w:hAnsi="Times New Roman" w:cs="Times New Roman"/>
            <w:iCs/>
            <w:color w:val="333333"/>
            <w:sz w:val="24"/>
            <w:szCs w:val="24"/>
            <w:bdr w:val="none" w:sz="0" w:space="0" w:color="auto" w:frame="1"/>
          </w:rPr>
          <w:t xml:space="preserve"> </w:t>
        </w:r>
        <w:r w:rsidR="00766883">
          <w:rPr>
            <w:rFonts w:ascii="Times New Roman" w:hAnsi="Times New Roman" w:cs="Times New Roman"/>
            <w:iCs/>
            <w:color w:val="333333"/>
            <w:sz w:val="24"/>
            <w:szCs w:val="24"/>
            <w:bdr w:val="none" w:sz="0" w:space="0" w:color="auto" w:frame="1"/>
          </w:rPr>
          <w:fldChar w:fldCharType="begin" w:fldLock="1"/>
        </w:r>
      </w:ins>
      <w:r w:rsidR="00766883">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"label" : "opus", "suppress-author" : 1, "uris" : [ "http://www.mendeley.com/documents/?uuid=60b3d33a-f258-4449-9f3c-cd98d793863f" ] } ], "mendeley" : { "formattedCitation" : "(2005)", "plainTextFormattedCitation" : "(2005)", "previouslyFormattedCitation" : "(2005)" }, "properties" : { "noteIndex" : 0 }, "schema" : "https://github.com/citation-style-language/schema/raw/master/csl-citation.json" }</w:instrText>
      </w:r>
      <w:r w:rsidR="00766883">
        <w:rPr>
          <w:rFonts w:ascii="Times New Roman" w:hAnsi="Times New Roman" w:cs="Times New Roman"/>
          <w:iCs/>
          <w:color w:val="333333"/>
          <w:sz w:val="24"/>
          <w:szCs w:val="24"/>
          <w:bdr w:val="none" w:sz="0" w:space="0" w:color="auto" w:frame="1"/>
        </w:rPr>
        <w:fldChar w:fldCharType="separate"/>
      </w:r>
      <w:r w:rsidR="00766883" w:rsidRPr="00766883">
        <w:rPr>
          <w:rFonts w:ascii="Times New Roman" w:hAnsi="Times New Roman" w:cs="Times New Roman"/>
          <w:iCs/>
          <w:noProof/>
          <w:color w:val="333333"/>
          <w:sz w:val="24"/>
          <w:szCs w:val="24"/>
          <w:bdr w:val="none" w:sz="0" w:space="0" w:color="auto" w:frame="1"/>
        </w:rPr>
        <w:t>(2005)</w:t>
      </w:r>
      <w:ins w:id="22" w:author="Jon Borrelli" w:date="2015-01-01T17:44:00Z">
        <w:r w:rsidR="00766883">
          <w:rPr>
            <w:rFonts w:ascii="Times New Roman" w:hAnsi="Times New Roman" w:cs="Times New Roman"/>
            <w:iCs/>
            <w:color w:val="333333"/>
            <w:sz w:val="24"/>
            <w:szCs w:val="24"/>
            <w:bdr w:val="none" w:sz="0" w:space="0" w:color="auto" w:frame="1"/>
          </w:rPr>
          <w:fldChar w:fldCharType="end"/>
        </w:r>
      </w:ins>
      <w:ins w:id="23" w:author="Jon Borrelli" w:date="2015-01-01T17:48:00Z">
        <w:r w:rsidR="00766883">
          <w:rPr>
            <w:rFonts w:ascii="Times New Roman" w:hAnsi="Times New Roman" w:cs="Times New Roman"/>
            <w:iCs/>
            <w:color w:val="333333"/>
            <w:sz w:val="24"/>
            <w:szCs w:val="24"/>
            <w:bdr w:val="none" w:sz="0" w:space="0" w:color="auto" w:frame="1"/>
          </w:rPr>
          <w:t xml:space="preserve"> offer different perspectives on which is more important for generating the observed pattern</w:t>
        </w:r>
      </w:ins>
      <w:ins w:id="24" w:author="Jon Borrelli" w:date="2015-01-01T17:42:00Z">
        <w:r w:rsidR="00766883">
          <w:rPr>
            <w:rFonts w:ascii="Times New Roman" w:hAnsi="Times New Roman" w:cs="Times New Roman"/>
            <w:iCs/>
            <w:color w:val="333333"/>
            <w:sz w:val="24"/>
            <w:szCs w:val="24"/>
            <w:bdr w:val="none" w:sz="0" w:space="0" w:color="auto" w:frame="1"/>
          </w:rPr>
          <w:t>.</w:t>
        </w:r>
      </w:ins>
      <w:ins w:id="25" w:author="Jon Borrelli" w:date="2015-01-01T17:48:00Z">
        <w:r w:rsidR="00766883">
          <w:rPr>
            <w:rFonts w:ascii="Times New Roman" w:hAnsi="Times New Roman" w:cs="Times New Roman"/>
            <w:iCs/>
            <w:color w:val="333333"/>
            <w:sz w:val="24"/>
            <w:szCs w:val="24"/>
            <w:bdr w:val="none" w:sz="0" w:space="0" w:color="auto" w:frame="1"/>
          </w:rPr>
          <w:t xml:space="preserve"> Camacho et al. (2007) </w:t>
        </w:r>
      </w:ins>
      <w:ins w:id="26" w:author="Jon Borrelli" w:date="2015-01-01T17:50:00Z">
        <w:r w:rsidR="00766883">
          <w:rPr>
            <w:rFonts w:ascii="Times New Roman" w:hAnsi="Times New Roman" w:cs="Times New Roman"/>
            <w:iCs/>
            <w:color w:val="333333"/>
            <w:sz w:val="24"/>
            <w:szCs w:val="24"/>
            <w:bdr w:val="none" w:sz="0" w:space="0" w:color="auto" w:frame="1"/>
          </w:rPr>
          <w:t xml:space="preserve">find that because food web models are able to reproduce </w:t>
        </w:r>
      </w:ins>
      <w:ins w:id="27" w:author="Jon Borrelli" w:date="2015-01-01T17:51:00Z">
        <w:r w:rsidR="00766883">
          <w:rPr>
            <w:rFonts w:ascii="Times New Roman" w:hAnsi="Times New Roman" w:cs="Times New Roman"/>
            <w:iCs/>
            <w:color w:val="333333"/>
            <w:sz w:val="24"/>
            <w:szCs w:val="24"/>
            <w:bdr w:val="none" w:sz="0" w:space="0" w:color="auto" w:frame="1"/>
          </w:rPr>
          <w:t xml:space="preserve">observed </w:t>
        </w:r>
        <w:r w:rsidR="00A56604">
          <w:rPr>
            <w:rFonts w:ascii="Times New Roman" w:hAnsi="Times New Roman" w:cs="Times New Roman"/>
            <w:iCs/>
            <w:color w:val="333333"/>
            <w:sz w:val="24"/>
            <w:szCs w:val="24"/>
            <w:bdr w:val="none" w:sz="0" w:space="0" w:color="auto" w:frame="1"/>
          </w:rPr>
          <w:t xml:space="preserve">subgraph patterns constraints on </w:t>
        </w:r>
      </w:ins>
      <w:ins w:id="28" w:author="Jon Borrelli" w:date="2015-01-01T17:52:00Z">
        <w:r w:rsidR="00A56604">
          <w:rPr>
            <w:rFonts w:ascii="Times New Roman" w:hAnsi="Times New Roman" w:cs="Times New Roman"/>
            <w:iCs/>
            <w:color w:val="333333"/>
            <w:sz w:val="24"/>
            <w:szCs w:val="24"/>
            <w:bdr w:val="none" w:sz="0" w:space="0" w:color="auto" w:frame="1"/>
          </w:rPr>
          <w:t>food web generation are most important. Alternatively</w:t>
        </w:r>
      </w:ins>
      <w:ins w:id="29" w:author="Jon Borrelli" w:date="2015-01-01T17:54:00Z">
        <w:r w:rsidR="00A56604">
          <w:rPr>
            <w:rFonts w:ascii="Times New Roman" w:hAnsi="Times New Roman" w:cs="Times New Roman"/>
            <w:iCs/>
            <w:color w:val="333333"/>
            <w:sz w:val="24"/>
            <w:szCs w:val="24"/>
            <w:bdr w:val="none" w:sz="0" w:space="0" w:color="auto" w:frame="1"/>
          </w:rPr>
          <w:t xml:space="preserve"> because structure is related to function, Prill et al. (2005) hypothesize that it is the properties of the subgraph that lead to its abundance in a network.</w:t>
        </w:r>
      </w:ins>
      <w:ins w:id="30" w:author="Jon Borrelli" w:date="2015-01-01T17:42:00Z">
        <w:r w:rsidR="00766883">
          <w:rPr>
            <w:rFonts w:ascii="Times New Roman" w:hAnsi="Times New Roman" w:cs="Times New Roman"/>
            <w:iCs/>
            <w:color w:val="333333"/>
            <w:sz w:val="24"/>
            <w:szCs w:val="24"/>
            <w:bdr w:val="none" w:sz="0" w:space="0" w:color="auto" w:frame="1"/>
          </w:rPr>
          <w:t xml:space="preserve"> </w:t>
        </w:r>
      </w:ins>
      <w:r>
        <w:rPr>
          <w:rFonts w:ascii="Times New Roman" w:hAnsi="Times New Roman" w:cs="Times New Roman"/>
          <w:iCs/>
          <w:color w:val="333333"/>
          <w:sz w:val="24"/>
          <w:szCs w:val="24"/>
          <w:bdr w:val="none" w:sz="0" w:space="0" w:color="auto" w:frame="1"/>
        </w:rPr>
        <w:t>I suggest that a combination of the two hypotheses in the form of selection against unstable structures offers the simplest explanation</w:t>
      </w:r>
      <w:r w:rsidR="0060605C">
        <w:rPr>
          <w:rFonts w:ascii="Times New Roman" w:hAnsi="Times New Roman" w:cs="Times New Roman"/>
          <w:iCs/>
          <w:color w:val="333333"/>
          <w:sz w:val="24"/>
          <w:szCs w:val="24"/>
          <w:bdr w:val="none" w:sz="0" w:space="0" w:color="auto" w:frame="1"/>
        </w:rPr>
        <w:t xml:space="preserve"> for the occurrence of particular motifs</w:t>
      </w:r>
      <w:r>
        <w:rPr>
          <w:rFonts w:ascii="Times New Roman" w:hAnsi="Times New Roman" w:cs="Times New Roman"/>
          <w:iCs/>
          <w:color w:val="333333"/>
          <w:sz w:val="24"/>
          <w:szCs w:val="24"/>
          <w:bdr w:val="none" w:sz="0" w:space="0" w:color="auto" w:frame="1"/>
        </w:rPr>
        <w:t xml:space="preserve">. Such a process would </w:t>
      </w:r>
      <w:del w:id="31" w:author="Jon Borrelli" w:date="2015-01-01T17:30:00Z">
        <w:r w:rsidDel="0074060E">
          <w:rPr>
            <w:rFonts w:ascii="Times New Roman" w:hAnsi="Times New Roman" w:cs="Times New Roman"/>
            <w:iCs/>
            <w:color w:val="333333"/>
            <w:sz w:val="24"/>
            <w:szCs w:val="24"/>
            <w:bdr w:val="none" w:sz="0" w:space="0" w:color="auto" w:frame="1"/>
          </w:rPr>
          <w:delText xml:space="preserve">systematically </w:delText>
        </w:r>
      </w:del>
      <w:ins w:id="32" w:author="Jon Borrelli" w:date="2015-01-01T17:30:00Z">
        <w:r w:rsidR="0074060E">
          <w:rPr>
            <w:rFonts w:ascii="Times New Roman" w:hAnsi="Times New Roman" w:cs="Times New Roman"/>
            <w:iCs/>
            <w:color w:val="333333"/>
            <w:sz w:val="24"/>
            <w:szCs w:val="24"/>
            <w:bdr w:val="none" w:sz="0" w:space="0" w:color="auto" w:frame="1"/>
          </w:rPr>
          <w:t xml:space="preserve"> </w:t>
        </w:r>
      </w:ins>
      <w:r>
        <w:rPr>
          <w:rFonts w:ascii="Times New Roman" w:hAnsi="Times New Roman" w:cs="Times New Roman"/>
          <w:iCs/>
          <w:color w:val="333333"/>
          <w:sz w:val="24"/>
          <w:szCs w:val="24"/>
          <w:bdr w:val="none" w:sz="0" w:space="0" w:color="auto" w:frame="1"/>
        </w:rPr>
        <w:t>eliminate those subgraphs that are unstable</w:t>
      </w:r>
      <w:ins w:id="33" w:author="Jon Borrelli" w:date="2015-01-01T17:35:00Z">
        <w:r w:rsidR="0074060E">
          <w:rPr>
            <w:rFonts w:ascii="Times New Roman" w:hAnsi="Times New Roman" w:cs="Times New Roman"/>
            <w:iCs/>
            <w:color w:val="333333"/>
            <w:sz w:val="24"/>
            <w:szCs w:val="24"/>
            <w:bdr w:val="none" w:sz="0" w:space="0" w:color="auto" w:frame="1"/>
          </w:rPr>
          <w:t xml:space="preserve"> with greater frequency than expected by chance</w:t>
        </w:r>
      </w:ins>
      <w:r>
        <w:rPr>
          <w:rFonts w:ascii="Times New Roman" w:hAnsi="Times New Roman" w:cs="Times New Roman"/>
          <w:iCs/>
          <w:color w:val="333333"/>
          <w:sz w:val="24"/>
          <w:szCs w:val="24"/>
          <w:bdr w:val="none" w:sz="0" w:space="0" w:color="auto" w:frame="1"/>
        </w:rPr>
        <w:t xml:space="preserv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"formattedCitation" : "(Pimm 1984, Donohue et al. 2013)", "plainTextFormattedCitation" : "(Pimm 1984, Donohue et al. 2013)",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512706">
        <w:rPr>
          <w:rFonts w:ascii="Times New Roman" w:hAnsi="Times New Roman" w:cs="Times New Roman"/>
          <w:iCs/>
          <w:color w:val="333333"/>
          <w:sz w:val="24"/>
          <w:szCs w:val="24"/>
          <w:bdr w:val="none" w:sz="0" w:space="0" w:color="auto" w:frame="1"/>
        </w:rPr>
        <w:t>. Here</w:t>
      </w:r>
      <w:r w:rsidR="00B53E07">
        <w:rPr>
          <w:rFonts w:ascii="Times New Roman" w:hAnsi="Times New Roman" w:cs="Times New Roman"/>
          <w:iCs/>
          <w:color w:val="333333"/>
          <w:sz w:val="24"/>
          <w:szCs w:val="24"/>
          <w:bdr w:val="none" w:sz="0" w:space="0" w:color="auto" w:frame="1"/>
        </w:rPr>
        <w:t xml:space="preserve"> I focus on the unity of two </w:t>
      </w:r>
      <w:r w:rsidR="00512706">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w:t>
      </w:r>
      <w:r w:rsidR="00B53E07">
        <w:rPr>
          <w:rFonts w:ascii="Times New Roman" w:hAnsi="Times New Roman" w:cs="Times New Roman"/>
          <w:iCs/>
          <w:color w:val="333333"/>
          <w:sz w:val="24"/>
          <w:szCs w:val="24"/>
          <w:bdr w:val="none" w:sz="0" w:space="0" w:color="auto" w:frame="1"/>
        </w:rPr>
        <w:lastRenderedPageBreak/>
        <w:t>of the Jacobian matrix</w:t>
      </w:r>
      <w:ins w:id="34" w:author="Jon Borrelli" w:date="2015-01-02T15:57:00Z">
        <w:r w:rsidR="008F6842">
          <w:rPr>
            <w:rFonts w:ascii="Times New Roman" w:hAnsi="Times New Roman" w:cs="Times New Roman"/>
            <w:iCs/>
            <w:color w:val="333333"/>
            <w:sz w:val="24"/>
            <w:szCs w:val="24"/>
            <w:bdr w:val="none" w:sz="0" w:space="0" w:color="auto" w:frame="1"/>
          </w:rPr>
          <w:t xml:space="preserve"> (evaluated at equilibrium)</w:t>
        </w:r>
      </w:ins>
      <w:r w:rsidR="00B53E07">
        <w:rPr>
          <w:rFonts w:ascii="Times New Roman" w:hAnsi="Times New Roman" w:cs="Times New Roman"/>
          <w:iCs/>
          <w:color w:val="333333"/>
          <w:sz w:val="24"/>
          <w:szCs w:val="24"/>
          <w:bdr w:val="none" w:sz="0" w:space="0" w:color="auto" w:frame="1"/>
        </w:rPr>
        <w:t xml:space="preserve">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xml:space="preserve">. Functionally this means that following a small perturbation from equilibrium, the system will return to the original equilibrium state. Local stability has been </w:t>
      </w:r>
      <w:del w:id="35" w:author="Jon Borrelli" w:date="2015-01-01T17:57:00Z">
        <w:r w:rsidR="00B53E07" w:rsidDel="00A56604">
          <w:rPr>
            <w:rFonts w:ascii="Times New Roman" w:hAnsi="Times New Roman" w:cs="Times New Roman"/>
            <w:iCs/>
            <w:color w:val="333333"/>
            <w:sz w:val="24"/>
            <w:szCs w:val="24"/>
            <w:bdr w:val="none" w:sz="0" w:space="0" w:color="auto" w:frame="1"/>
          </w:rPr>
          <w:delText xml:space="preserve">very </w:delText>
        </w:r>
      </w:del>
      <w:r w:rsidR="00B53E07">
        <w:rPr>
          <w:rFonts w:ascii="Times New Roman" w:hAnsi="Times New Roman" w:cs="Times New Roman"/>
          <w:iCs/>
          <w:color w:val="333333"/>
          <w:sz w:val="24"/>
          <w:szCs w:val="24"/>
          <w:bdr w:val="none" w:sz="0" w:space="0" w:color="auto" w:frame="1"/>
        </w:rPr>
        <w:t>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"formattedCitation" : "(May 1972, Pimm and Lawton 1977, Sterner et al. 1997, Allesina and Tang 2012)", "manualFormatting" : "(May 1972, Pimm and Lawton 1977, Sterner et al. 1997, Allesina and Tang 2012)", "plainTextFormattedCitation"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Determining local stability, however, requires knowledge of the magnitudes of the elements of the Jacobian</w:t>
      </w:r>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r w:rsidR="00B528EE">
        <w:rPr>
          <w:rFonts w:ascii="Times New Roman" w:hAnsi="Times New Roman" w:cs="Times New Roman"/>
          <w:i/>
          <w:iCs/>
          <w:color w:val="333333"/>
          <w:sz w:val="24"/>
          <w:szCs w:val="24"/>
          <w:bdr w:val="none" w:sz="0" w:space="0" w:color="auto" w:frame="1"/>
        </w:rPr>
        <w:t xml:space="preserve">i </w:t>
      </w:r>
      <w:r w:rsidR="00B528EE">
        <w:rPr>
          <w:rFonts w:ascii="Times New Roman" w:hAnsi="Times New Roman" w:cs="Times New Roman"/>
          <w:iCs/>
          <w:color w:val="333333"/>
          <w:sz w:val="24"/>
          <w:szCs w:val="24"/>
          <w:bdr w:val="none" w:sz="0" w:space="0" w:color="auto" w:frame="1"/>
        </w:rPr>
        <w:t xml:space="preserve">has on the </w:t>
      </w:r>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Jacobian matrix, rather than their magnitudes </w:t>
      </w:r>
      <w:r w:rsidR="00B53E07">
        <w:rPr>
          <w:rFonts w:ascii="Times New Roman" w:hAnsi="Times New Roman" w:cs="Times New Roman"/>
          <w:iCs/>
          <w:color w:val="333333"/>
          <w:sz w:val="24"/>
          <w:szCs w:val="24"/>
          <w:bdr w:val="none" w:sz="0" w:space="0" w:color="auto" w:frame="1"/>
        </w:rPr>
        <w:fldChar w:fldCharType="begin" w:fldLock="1"/>
      </w:r>
      <w:r w:rsidR="00E96DB5">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"formattedCitation" : "(May 1973b)", "plainTextFormattedCitation" : "(May 1973b)", "previouslyFormattedCitation" : "(May 1973b)"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FA3956" w:rsidRPr="00FA3956">
        <w:rPr>
          <w:rFonts w:ascii="Times New Roman" w:hAnsi="Times New Roman" w:cs="Times New Roman"/>
          <w:iCs/>
          <w:noProof/>
          <w:color w:val="333333"/>
          <w:sz w:val="24"/>
          <w:szCs w:val="24"/>
          <w:bdr w:val="none" w:sz="0" w:space="0" w:color="auto" w:frame="1"/>
        </w:rPr>
        <w:t>(May 1973b)</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t xml:space="preserve">In order for a food web to be qualitatively stable the Jacobian matrix must fulfill certain conditions, such as having at least one negative term along the diagonal. </w:t>
      </w:r>
      <w:r>
        <w:rPr>
          <w:rFonts w:ascii="Times New Roman" w:hAnsi="Times New Roman" w:cs="Times New Roman"/>
          <w:iCs/>
          <w:color w:val="333333"/>
          <w:sz w:val="24"/>
          <w:szCs w:val="24"/>
          <w:bdr w:val="none" w:sz="0" w:space="0" w:color="auto" w:frame="1"/>
        </w:rPr>
        <w:t>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sidR="00512706">
        <w:rPr>
          <w:rFonts w:ascii="Times New Roman" w:hAnsi="Times New Roman" w:cs="Times New Roman"/>
          <w:iCs/>
          <w:color w:val="333333"/>
          <w:sz w:val="24"/>
          <w:szCs w:val="24"/>
          <w:bdr w:val="none" w:sz="0" w:space="0" w:color="auto" w:frame="1"/>
        </w:rPr>
        <w:t xml:space="preserve"> </w:t>
      </w:r>
      <w:r w:rsidR="00512706">
        <w:rPr>
          <w:rFonts w:ascii="Times New Roman" w:hAnsi="Times New Roman" w:cs="Times New Roman"/>
          <w:iCs/>
          <w:color w:val="333333"/>
          <w:sz w:val="24"/>
          <w:szCs w:val="24"/>
          <w:bdr w:val="none" w:sz="0" w:space="0" w:color="auto" w:frame="1"/>
        </w:rPr>
        <w:fldChar w:fldCharType="begin" w:fldLock="1"/>
      </w:r>
      <w:r w:rsidR="00E96DB5">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"formattedCitation" : "(May 1973b)", "plainTextFormattedCitation" : "(May 1973b)", "previouslyFormattedCitation" : "(May 1973b)" }, "properties" : { "noteIndex" : 0 }, "schema" : "https://github.com/citation-style-language/schema/raw/master/csl-citation.json" }</w:instrText>
      </w:r>
      <w:r w:rsidR="00512706">
        <w:rPr>
          <w:rFonts w:ascii="Times New Roman" w:hAnsi="Times New Roman" w:cs="Times New Roman"/>
          <w:iCs/>
          <w:color w:val="333333"/>
          <w:sz w:val="24"/>
          <w:szCs w:val="24"/>
          <w:bdr w:val="none" w:sz="0" w:space="0" w:color="auto" w:frame="1"/>
        </w:rPr>
        <w:fldChar w:fldCharType="separate"/>
      </w:r>
      <w:r w:rsidR="00FA3956" w:rsidRPr="00FA3956">
        <w:rPr>
          <w:rFonts w:ascii="Times New Roman" w:hAnsi="Times New Roman" w:cs="Times New Roman"/>
          <w:iCs/>
          <w:noProof/>
          <w:color w:val="333333"/>
          <w:sz w:val="24"/>
          <w:szCs w:val="24"/>
          <w:bdr w:val="none" w:sz="0" w:space="0" w:color="auto" w:frame="1"/>
        </w:rPr>
        <w:t>(May 1973b)</w:t>
      </w:r>
      <w:r w:rsidR="00512706">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Allesina and Pascual </w:t>
      </w:r>
      <w:r>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"formattedCitation" : "(2008)", "plainTextFormattedCitation" : "(2008)",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Jacobian matrix</w:t>
      </w:r>
      <w:r>
        <w:rPr>
          <w:rFonts w:ascii="Times New Roman" w:hAnsi="Times New Roman" w:cs="Times New Roman"/>
          <w:iCs/>
          <w:color w:val="333333"/>
          <w:sz w:val="24"/>
          <w:szCs w:val="24"/>
          <w:bdr w:val="none" w:sz="0" w:space="0" w:color="auto" w:frame="1"/>
        </w:rPr>
        <w:t>. Thus the more quasi sign-stable a system is the closer it is to being qualitatively stable. If a number of matrices are created by sampling the values of the Jacobian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w:t>
      </w:r>
      <w:r w:rsidR="00512706">
        <w:rPr>
          <w:rFonts w:ascii="Times New Roman" w:hAnsi="Times New Roman" w:cs="Times New Roman"/>
          <w:iCs/>
          <w:color w:val="333333"/>
          <w:sz w:val="24"/>
          <w:szCs w:val="24"/>
          <w:bdr w:val="none" w:sz="0" w:space="0" w:color="auto" w:frame="1"/>
        </w:rPr>
        <w:t>ed</w:t>
      </w:r>
      <w:r w:rsidRPr="006F1700">
        <w:rPr>
          <w:rFonts w:ascii="Times New Roman" w:hAnsi="Times New Roman" w:cs="Times New Roman"/>
          <w:iCs/>
          <w:color w:val="333333"/>
          <w:sz w:val="24"/>
          <w:szCs w:val="24"/>
          <w:bdr w:val="none" w:sz="0" w:space="0" w:color="auto" w:frame="1"/>
        </w:rPr>
        <w:t xml:space="preserve"> whether the commonly observed pat</w:t>
      </w:r>
      <w:r w:rsidR="00202AA4">
        <w:rPr>
          <w:rFonts w:ascii="Times New Roman" w:hAnsi="Times New Roman" w:cs="Times New Roman"/>
          <w:iCs/>
          <w:color w:val="333333"/>
          <w:sz w:val="24"/>
          <w:szCs w:val="24"/>
          <w:bdr w:val="none" w:sz="0" w:space="0" w:color="auto" w:frame="1"/>
        </w:rPr>
        <w:t xml:space="preserve">tern of subgraph frequency results fits with what </w:t>
      </w:r>
      <w:r w:rsidR="00720188">
        <w:rPr>
          <w:rFonts w:ascii="Times New Roman" w:hAnsi="Times New Roman" w:cs="Times New Roman"/>
          <w:iCs/>
          <w:color w:val="333333"/>
          <w:sz w:val="24"/>
          <w:szCs w:val="24"/>
          <w:bdr w:val="none" w:sz="0" w:space="0" w:color="auto" w:frame="1"/>
        </w:rPr>
        <w:t>is</w:t>
      </w:r>
      <w:r w:rsidR="00202AA4">
        <w:rPr>
          <w:rFonts w:ascii="Times New Roman" w:hAnsi="Times New Roman" w:cs="Times New Roman"/>
          <w:iCs/>
          <w:color w:val="333333"/>
          <w:sz w:val="24"/>
          <w:szCs w:val="24"/>
          <w:bdr w:val="none" w:sz="0" w:space="0" w:color="auto" w:frame="1"/>
        </w:rPr>
        <w:t xml:space="preserve"> expect</w:t>
      </w:r>
      <w:r w:rsidR="00720188">
        <w:rPr>
          <w:rFonts w:ascii="Times New Roman" w:hAnsi="Times New Roman" w:cs="Times New Roman"/>
          <w:iCs/>
          <w:color w:val="333333"/>
          <w:sz w:val="24"/>
          <w:szCs w:val="24"/>
          <w:bdr w:val="none" w:sz="0" w:space="0" w:color="auto" w:frame="1"/>
        </w:rPr>
        <w:t>ed</w:t>
      </w:r>
      <w:r w:rsidR="00202AA4">
        <w:rPr>
          <w:rFonts w:ascii="Times New Roman" w:hAnsi="Times New Roman" w:cs="Times New Roman"/>
          <w:iCs/>
          <w:color w:val="333333"/>
          <w:sz w:val="24"/>
          <w:szCs w:val="24"/>
          <w:bdr w:val="none" w:sz="0" w:space="0" w:color="auto" w:frame="1"/>
        </w:rPr>
        <w:t xml:space="preserve">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512706">
        <w:rPr>
          <w:rFonts w:ascii="Times New Roman" w:hAnsi="Times New Roman" w:cs="Times New Roman"/>
          <w:iCs/>
          <w:color w:val="333333"/>
          <w:sz w:val="24"/>
          <w:szCs w:val="24"/>
          <w:bdr w:val="none" w:sz="0" w:space="0" w:color="auto" w:frame="1"/>
        </w:rPr>
        <w:t>examined the</w:t>
      </w:r>
      <w:r w:rsidRPr="006F1700">
        <w:rPr>
          <w:rFonts w:ascii="Times New Roman" w:hAnsi="Times New Roman" w:cs="Times New Roman"/>
          <w:iCs/>
          <w:color w:val="333333"/>
          <w:sz w:val="24"/>
          <w:szCs w:val="24"/>
          <w:bdr w:val="none" w:sz="0" w:space="0" w:color="auto" w:frame="1"/>
        </w:rPr>
        <w:t xml:space="preserve">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w:t>
      </w:r>
      <w:r w:rsidR="00974801">
        <w:rPr>
          <w:rFonts w:ascii="Times New Roman" w:hAnsi="Times New Roman" w:cs="Times New Roman"/>
          <w:iCs/>
          <w:color w:val="333333"/>
          <w:sz w:val="24"/>
          <w:szCs w:val="24"/>
          <w:bdr w:val="none" w:sz="0" w:space="0" w:color="auto" w:frame="1"/>
        </w:rPr>
        <w:lastRenderedPageBreak/>
        <w:t xml:space="preserve">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"formattedCitation" : "(Prill et al. 2005)", "plainTextFormattedCitation" : "(Prill et al. 2005)",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t>
      </w:r>
      <w:r w:rsidR="00512706">
        <w:rPr>
          <w:rFonts w:ascii="Times New Roman" w:hAnsi="Times New Roman" w:cs="Times New Roman"/>
          <w:iCs/>
          <w:color w:val="333333"/>
          <w:sz w:val="24"/>
          <w:szCs w:val="24"/>
          <w:bdr w:val="none" w:sz="0" w:space="0" w:color="auto" w:frame="1"/>
        </w:rPr>
        <w:t>there</w:t>
      </w:r>
      <w:r w:rsidRPr="006F1700">
        <w:rPr>
          <w:rFonts w:ascii="Times New Roman" w:hAnsi="Times New Roman" w:cs="Times New Roman"/>
          <w:iCs/>
          <w:color w:val="333333"/>
          <w:sz w:val="24"/>
          <w:szCs w:val="24"/>
          <w:bdr w:val="none" w:sz="0" w:space="0" w:color="auto" w:frame="1"/>
        </w:rPr>
        <w:t xml:space="preserve"> should </w:t>
      </w:r>
      <w:r w:rsidR="00512706">
        <w:rPr>
          <w:rFonts w:ascii="Times New Roman" w:hAnsi="Times New Roman" w:cs="Times New Roman"/>
          <w:iCs/>
          <w:color w:val="333333"/>
          <w:sz w:val="24"/>
          <w:szCs w:val="24"/>
          <w:bdr w:val="none" w:sz="0" w:space="0" w:color="auto" w:frame="1"/>
        </w:rPr>
        <w:t>be</w:t>
      </w:r>
      <w:r w:rsidRPr="006F1700">
        <w:rPr>
          <w:rFonts w:ascii="Times New Roman" w:hAnsi="Times New Roman" w:cs="Times New Roman"/>
          <w:iCs/>
          <w:color w:val="333333"/>
          <w:sz w:val="24"/>
          <w:szCs w:val="24"/>
          <w:bdr w:val="none" w:sz="0" w:space="0" w:color="auto" w:frame="1"/>
        </w:rPr>
        <w:t xml:space="preserve">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9"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"formattedCitation" : "(Roopnarine and Hertog 2012a, b)", "plainTextFormattedCitation" : "(Roopnarine and Hertog 2012a, b)",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(Roopnarine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"formattedCitation" : "(Hechinger et al. 2011, Thieltges et al. 2011, Zander et al. 2011, Mouritsen et al. 2011, Preston et al. 2012)", "plainTextFormattedCitation" : "(Hechinger et al. 2011, Thieltges et al. 2011, Zander et al. 2011, Mouritsen et al. 2011, Preston et al. 2012)",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w:t>
      </w:r>
      <w:r w:rsidR="00512706">
        <w:rPr>
          <w:rFonts w:ascii="Times New Roman" w:hAnsi="Times New Roman" w:cs="Times New Roman"/>
          <w:color w:val="333333"/>
          <w:sz w:val="24"/>
          <w:szCs w:val="24"/>
        </w:rPr>
        <w:t xml:space="preserve"> so</w:t>
      </w:r>
      <w:r w:rsidR="00215BCB">
        <w:rPr>
          <w:rFonts w:ascii="Times New Roman" w:hAnsi="Times New Roman" w:cs="Times New Roman"/>
          <w:color w:val="333333"/>
          <w:sz w:val="24"/>
          <w:szCs w:val="24"/>
        </w:rPr>
        <w:t xml:space="preserve"> </w:t>
      </w:r>
      <w:r w:rsidR="000676E5">
        <w:rPr>
          <w:rFonts w:ascii="Times New Roman" w:hAnsi="Times New Roman" w:cs="Times New Roman"/>
          <w:color w:val="333333"/>
          <w:sz w:val="24"/>
          <w:szCs w:val="24"/>
        </w:rPr>
        <w:t>to</w:t>
      </w:r>
      <w:r w:rsidR="00512706">
        <w:rPr>
          <w:rFonts w:ascii="Times New Roman" w:hAnsi="Times New Roman" w:cs="Times New Roman"/>
          <w:color w:val="333333"/>
          <w:sz w:val="24"/>
          <w:szCs w:val="24"/>
        </w:rPr>
        <w:t xml:space="preserve"> compare these webs to</w:t>
      </w:r>
      <w:r w:rsidR="000676E5">
        <w:rPr>
          <w:rFonts w:ascii="Times New Roman" w:hAnsi="Times New Roman" w:cs="Times New Roman"/>
          <w:color w:val="333333"/>
          <w:sz w:val="24"/>
          <w:szCs w:val="24"/>
        </w:rPr>
        <w:t xml:space="preserve">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w:t>
      </w:r>
      <w:r w:rsidR="00512706">
        <w:rPr>
          <w:rFonts w:ascii="Times New Roman" w:hAnsi="Times New Roman" w:cs="Times New Roman"/>
          <w:color w:val="333333"/>
          <w:sz w:val="24"/>
          <w:szCs w:val="24"/>
        </w:rPr>
        <w:t xml:space="preserve">also </w:t>
      </w:r>
      <w:r w:rsidRPr="006F1700">
        <w:rPr>
          <w:rFonts w:ascii="Times New Roman" w:hAnsi="Times New Roman" w:cs="Times New Roman"/>
          <w:color w:val="333333"/>
          <w:sz w:val="24"/>
          <w:szCs w:val="24"/>
        </w:rPr>
        <w:t>p</w:t>
      </w:r>
      <w:r w:rsidR="000676E5">
        <w:rPr>
          <w:rFonts w:ascii="Times New Roman" w:hAnsi="Times New Roman" w:cs="Times New Roman"/>
          <w:color w:val="333333"/>
          <w:sz w:val="24"/>
          <w:szCs w:val="24"/>
        </w:rPr>
        <w:t>rovided by Jennifer Dunne of the PEaCE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"plainTextFormattedCitation"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"formattedCitation" : "(Townsend et al. 1998, Jaarsma et al. 1998, Thompson and Townsend 1999, 2000, 2003, 2005, Thompson and Edwards 2001)", "plainTextFormattedCitation" : "(Townsend et al. 1998, Jaarsma et al. 1998, Thompson and Townsend 1999, 2000, 2003, 2005, Thompson and Edwards 2001)",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r w:rsidR="00012140" w:rsidRPr="006F1700">
        <w:rPr>
          <w:rFonts w:ascii="Times New Roman" w:hAnsi="Times New Roman" w:cs="Times New Roman"/>
          <w:i/>
          <w:color w:val="333333"/>
          <w:sz w:val="24"/>
          <w:szCs w:val="24"/>
        </w:rPr>
        <w:t>triad.census</w:t>
      </w:r>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r w:rsidR="00012140" w:rsidRPr="006F1700">
        <w:rPr>
          <w:rFonts w:ascii="Times New Roman" w:hAnsi="Times New Roman" w:cs="Times New Roman"/>
          <w:i/>
          <w:color w:val="333333"/>
          <w:sz w:val="24"/>
          <w:szCs w:val="24"/>
        </w:rPr>
        <w:t xml:space="preserve">igraph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"formattedCitation" : "(Cs\u00e1rdi and Nepusz 2006)", "plainTextFormattedCitation" : "(Cs\u00e1rdi and Nepusz 2006)",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"formattedCitation" : "(R Core Team 2014)", "plainTextFormattedCitation" : "(R Core Team 2014)",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Counts of each </w:t>
      </w:r>
      <w:r w:rsidRPr="006F1700">
        <w:rPr>
          <w:rFonts w:ascii="Times New Roman" w:hAnsi="Times New Roman" w:cs="Times New Roman"/>
          <w:color w:val="333333"/>
          <w:sz w:val="24"/>
          <w:szCs w:val="24"/>
        </w:rPr>
        <w:lastRenderedPageBreak/>
        <w:t xml:space="preserve">of the thirteen subgraphs were determined for each of the 50 food webs described above. </w:t>
      </w:r>
      <w:r w:rsidR="00512706">
        <w:rPr>
          <w:rFonts w:ascii="Times New Roman" w:hAnsi="Times New Roman" w:cs="Times New Roman"/>
          <w:color w:val="333333"/>
          <w:sz w:val="24"/>
          <w:szCs w:val="24"/>
        </w:rPr>
        <w:t>The frequency of each subgraph</w:t>
      </w:r>
      <w:r w:rsidRPr="006F1700">
        <w:rPr>
          <w:rFonts w:ascii="Times New Roman" w:hAnsi="Times New Roman" w:cs="Times New Roman"/>
          <w:color w:val="333333"/>
          <w:sz w:val="24"/>
          <w:szCs w:val="24"/>
        </w:rPr>
        <w:t xml:space="preserve"> was then compared against a null distribution.</w:t>
      </w:r>
    </w:p>
    <w:p w:rsidR="00FC36A6" w:rsidRDefault="007D619A" w:rsidP="006F1700">
      <w:pPr>
        <w:spacing w:line="480" w:lineRule="auto"/>
        <w:ind w:firstLine="720"/>
        <w:rPr>
          <w:ins w:id="36" w:author="Jon Borrelli" w:date="2015-01-01T15:06:00Z"/>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w:t>
      </w:r>
      <w:ins w:id="37" w:author="Jon Borrelli" w:date="2015-01-01T15:02:00Z">
        <w:r w:rsidR="00FC36A6">
          <w:rPr>
            <w:rFonts w:ascii="Times New Roman" w:hAnsi="Times New Roman" w:cs="Times New Roman"/>
            <w:color w:val="333333"/>
            <w:sz w:val="24"/>
            <w:szCs w:val="24"/>
          </w:rPr>
          <w:t xml:space="preserve"> using the recently described Curveball algorithm </w:t>
        </w:r>
      </w:ins>
      <w:ins w:id="38" w:author="Jon Borrelli" w:date="2015-01-01T15:03:00Z">
        <w:r w:rsidR="00FC36A6">
          <w:rPr>
            <w:rFonts w:ascii="Times New Roman" w:hAnsi="Times New Roman" w:cs="Times New Roman"/>
            <w:color w:val="333333"/>
            <w:sz w:val="24"/>
            <w:szCs w:val="24"/>
          </w:rPr>
          <w:fldChar w:fldCharType="begin" w:fldLock="1"/>
        </w:r>
      </w:ins>
      <w:r w:rsidR="00FC36A6">
        <w:rPr>
          <w:rFonts w:ascii="Times New Roman" w:hAnsi="Times New Roman" w:cs="Times New Roman"/>
          <w:color w:val="333333"/>
          <w:sz w:val="24"/>
          <w:szCs w:val="24"/>
        </w:rPr>
        <w:instrText>ADDIN CSL_CITATION { "citationItems" : [ { "id" : "ITEM-1", "itemData" : { "DOI" : "10.1038/ncomms5114", "ISSN" : "2041-1723", "PMID" : "24916345", "abstract" : "A well-known problem in numerical ecology is how to recombine presence-absence matrices without altering row and column totals. A few solutions have been proposed, but all of them present some issues in terms of statistical robustness (that is, their capability to generate different matrix configurations with the same probability) and their performance (that is, the computational effort that they require to generate a null matrix). Here we introduce the 'Curveball algorithm', a new procedure that differs from existing methods in that it focuses rather on matrix information content than on matrix structure. We demonstrate that the algorithm can sample uniformly the set of all possible matrix configurations requiring a computational effort orders of magnitude lower than that required by available methods, making it possible to easily randomize matrices larger than 10(8) cells.", "author" : [ { "dropping-particle" : "", "family" : "Strona", "given" : "Giovanni", "non-dropping-particle" : "", "parse-names" : false, "suffix" : "" }, { "dropping-particle" : "", "family" : "Nappo", "given" : "Domenico", "non-dropping-particle" : "", "parse-names" : false, "suffix" : "" }, { "dropping-particle" : "", "family" : "Boccacci", "given" : "Francesco", "non-dropping-particle" : "", "parse-names" : false, "suffix" : "" }, { "dropping-particle" : "", "family" : "Fattorini", "given" : "Simone", "non-dropping-particle" : "", "parse-names" : false, "suffix" : "" }, { "dropping-particle" : "", "family" : "San-Miguel-Ayanz", "given" : "Jesus", "non-dropping-particle" : "", "parse-names" : false, "suffix" : "" } ], "container-title" : "Nature communications", "id" : "ITEM-1", "issue" : "May", "issued" : { "date-parts" : [ [ "2014", "1" ] ] }, "page" : "4114", "publisher" : "Nature Publishing Group", "title" : "A fast and unbiased procedure to randomize ecological binary matrices with fixed row and column totals.", "type" : "article-journal", "volume" : "5" }, "uris" : [ "http://www.mendeley.com/documents/?uuid=530020ab-4302-43f0-abd5-8fa0949cc0f0" ] } ], "mendeley" : { "formattedCitation" : "(Strona et al. 2014)", "plainTextFormattedCitation" : "(Strona et al. 2014)", "previouslyFormattedCitation" : "(Strona et al. 2014)" }, "properties" : { "noteIndex" : 0 }, "schema" : "https://github.com/citation-style-language/schema/raw/master/csl-citation.json" }</w:instrText>
      </w:r>
      <w:r w:rsidR="00FC36A6">
        <w:rPr>
          <w:rFonts w:ascii="Times New Roman" w:hAnsi="Times New Roman" w:cs="Times New Roman"/>
          <w:color w:val="333333"/>
          <w:sz w:val="24"/>
          <w:szCs w:val="24"/>
        </w:rPr>
        <w:fldChar w:fldCharType="separate"/>
      </w:r>
      <w:r w:rsidR="00FC36A6" w:rsidRPr="00FC36A6">
        <w:rPr>
          <w:rFonts w:ascii="Times New Roman" w:hAnsi="Times New Roman" w:cs="Times New Roman"/>
          <w:noProof/>
          <w:color w:val="333333"/>
          <w:sz w:val="24"/>
          <w:szCs w:val="24"/>
        </w:rPr>
        <w:t>(Strona et al. 2014)</w:t>
      </w:r>
      <w:ins w:id="39" w:author="Jon Borrelli" w:date="2015-01-01T15:03:00Z">
        <w:r w:rsidR="00FC36A6">
          <w:rPr>
            <w:rFonts w:ascii="Times New Roman" w:hAnsi="Times New Roman" w:cs="Times New Roman"/>
            <w:color w:val="333333"/>
            <w:sz w:val="24"/>
            <w:szCs w:val="24"/>
          </w:rPr>
          <w:fldChar w:fldCharType="end"/>
        </w:r>
        <w:r w:rsidR="00FC36A6">
          <w:rPr>
            <w:rFonts w:ascii="Times New Roman" w:hAnsi="Times New Roman" w:cs="Times New Roman"/>
            <w:color w:val="333333"/>
            <w:sz w:val="24"/>
            <w:szCs w:val="24"/>
          </w:rPr>
          <w:t xml:space="preserve">. </w:t>
        </w:r>
      </w:ins>
      <w:del w:id="40" w:author="Jon Borrelli" w:date="2015-01-01T15:03:00Z">
        <w:r w:rsidRPr="006F1700" w:rsidDel="00FC36A6">
          <w:rPr>
            <w:rFonts w:ascii="Times New Roman" w:hAnsi="Times New Roman" w:cs="Times New Roman"/>
            <w:color w:val="333333"/>
            <w:sz w:val="24"/>
            <w:szCs w:val="24"/>
          </w:rPr>
          <w:delText>,</w:delText>
        </w:r>
      </w:del>
      <w:ins w:id="41" w:author="Jon Borrelli" w:date="2015-01-01T15:03:00Z">
        <w:r w:rsidR="00FC36A6">
          <w:rPr>
            <w:rFonts w:ascii="Times New Roman" w:hAnsi="Times New Roman" w:cs="Times New Roman"/>
            <w:color w:val="333333"/>
            <w:sz w:val="24"/>
            <w:szCs w:val="24"/>
          </w:rPr>
          <w:t>This algorithm</w:t>
        </w:r>
      </w:ins>
      <w:r w:rsidRPr="006F1700">
        <w:rPr>
          <w:rFonts w:ascii="Times New Roman" w:hAnsi="Times New Roman" w:cs="Times New Roman"/>
          <w:color w:val="333333"/>
          <w:sz w:val="24"/>
          <w:szCs w:val="24"/>
        </w:rPr>
        <w:t xml:space="preserve"> maintain</w:t>
      </w:r>
      <w:ins w:id="42" w:author="Jon Borrelli" w:date="2015-01-01T15:03:00Z">
        <w:r w:rsidR="00FC36A6">
          <w:rPr>
            <w:rFonts w:ascii="Times New Roman" w:hAnsi="Times New Roman" w:cs="Times New Roman"/>
            <w:color w:val="333333"/>
            <w:sz w:val="24"/>
            <w:szCs w:val="24"/>
          </w:rPr>
          <w:t>s</w:t>
        </w:r>
      </w:ins>
      <w:del w:id="43" w:author="Jon Borrelli" w:date="2015-01-01T15:03:00Z">
        <w:r w:rsidRPr="006F1700" w:rsidDel="00FC36A6">
          <w:rPr>
            <w:rFonts w:ascii="Times New Roman" w:hAnsi="Times New Roman" w:cs="Times New Roman"/>
            <w:color w:val="333333"/>
            <w:sz w:val="24"/>
            <w:szCs w:val="24"/>
          </w:rPr>
          <w:delText>ing</w:delText>
        </w:r>
      </w:del>
      <w:r w:rsidRPr="006F1700">
        <w:rPr>
          <w:rFonts w:ascii="Times New Roman" w:hAnsi="Times New Roman" w:cs="Times New Roman"/>
          <w:color w:val="333333"/>
          <w:sz w:val="24"/>
          <w:szCs w:val="24"/>
        </w:rPr>
        <w:t xml:space="preserve"> both the number of predators of a species</w:t>
      </w:r>
      <w:r w:rsidR="00512706">
        <w:rPr>
          <w:rFonts w:ascii="Times New Roman" w:hAnsi="Times New Roman" w:cs="Times New Roman"/>
          <w:color w:val="333333"/>
          <w:sz w:val="24"/>
          <w:szCs w:val="24"/>
        </w:rPr>
        <w:t xml:space="preserve"> has</w:t>
      </w:r>
      <w:r w:rsidRPr="006F1700">
        <w:rPr>
          <w:rFonts w:ascii="Times New Roman" w:hAnsi="Times New Roman" w:cs="Times New Roman"/>
          <w:color w:val="333333"/>
          <w:sz w:val="24"/>
          <w:szCs w:val="24"/>
        </w:rPr>
        <w:t xml:space="preserve">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w:t>
      </w:r>
      <w:ins w:id="44" w:author="Jon Borrelli" w:date="2015-01-01T15:04:00Z">
        <w:r w:rsidR="00FC36A6">
          <w:rPr>
            <w:rFonts w:ascii="Times New Roman" w:hAnsi="Times New Roman" w:cs="Times New Roman"/>
            <w:color w:val="333333"/>
            <w:sz w:val="24"/>
            <w:szCs w:val="24"/>
          </w:rPr>
          <w:t xml:space="preserve"> and has been shown to be unbiased in the creation of null distributions </w:t>
        </w:r>
        <w:r w:rsidR="00FC36A6">
          <w:rPr>
            <w:rFonts w:ascii="Times New Roman" w:hAnsi="Times New Roman" w:cs="Times New Roman"/>
            <w:color w:val="333333"/>
            <w:sz w:val="24"/>
            <w:szCs w:val="24"/>
          </w:rPr>
          <w:fldChar w:fldCharType="begin" w:fldLock="1"/>
        </w:r>
      </w:ins>
      <w:r w:rsidR="00766883">
        <w:rPr>
          <w:rFonts w:ascii="Times New Roman" w:hAnsi="Times New Roman" w:cs="Times New Roman"/>
          <w:color w:val="333333"/>
          <w:sz w:val="24"/>
          <w:szCs w:val="24"/>
        </w:rPr>
        <w:instrText>ADDIN CSL_CITATION { "citationItems" : [ { "id" : "ITEM-1", "itemData" : { "DOI" : "10.1038/ncomms5114", "ISSN" : "2041-1723", "PMID" : "24916345", "abstract" : "A well-known problem in numerical ecology is how to recombine presence-absence matrices without altering row and column totals. A few solutions have been proposed, but all of them present some issues in terms of statistical robustness (that is, their capability to generate different matrix configurations with the same probability) and their performance (that is, the computational effort that they require to generate a null matrix). Here we introduce the 'Curveball algorithm', a new procedure that differs from existing methods in that it focuses rather on matrix information content than on matrix structure. We demonstrate that the algorithm can sample uniformly the set of all possible matrix configurations requiring a computational effort orders of magnitude lower than that required by available methods, making it possible to easily randomize matrices larger than 10(8) cells.", "author" : [ { "dropping-particle" : "", "family" : "Strona", "given" : "Giovanni", "non-dropping-particle" : "", "parse-names" : false, "suffix" : "" }, { "dropping-particle" : "", "family" : "Nappo", "given" : "Domenico", "non-dropping-particle" : "", "parse-names" : false, "suffix" : "" }, { "dropping-particle" : "", "family" : "Boccacci", "given" : "Francesco", "non-dropping-particle" : "", "parse-names" : false, "suffix" : "" }, { "dropping-particle" : "", "family" : "Fattorini", "given" : "Simone", "non-dropping-particle" : "", "parse-names" : false, "suffix" : "" }, { "dropping-particle" : "", "family" : "San-Miguel-Ayanz", "given" : "Jesus", "non-dropping-particle" : "", "parse-names" : false, "suffix" : "" } ], "container-title" : "Nature communications", "id" : "ITEM-1", "issue" : "May", "issued" : { "date-parts" : [ [ "2014", "1" ] ] }, "page" : "4114", "publisher" : "Nature Publishing Group", "title" : "A fast and unbiased procedure to randomize ecological binary matrices with fixed row and column totals.", "type" : "article-journal", "volume" : "5" }, "uris" : [ "http://www.mendeley.com/documents/?uuid=530020ab-4302-43f0-abd5-8fa0949cc0f0" ] } ], "mendeley" : { "formattedCitation" : "(Strona et al. 2014)", "plainTextFormattedCitation" : "(Strona et al. 2014)", "previouslyFormattedCitation" : "(Strona et al. 2014)" }, "properties" : { "noteIndex" : 0 }, "schema" : "https://github.com/citation-style-language/schema/raw/master/csl-citation.json" }</w:instrText>
      </w:r>
      <w:r w:rsidR="00FC36A6">
        <w:rPr>
          <w:rFonts w:ascii="Times New Roman" w:hAnsi="Times New Roman" w:cs="Times New Roman"/>
          <w:color w:val="333333"/>
          <w:sz w:val="24"/>
          <w:szCs w:val="24"/>
        </w:rPr>
        <w:fldChar w:fldCharType="separate"/>
      </w:r>
      <w:r w:rsidR="00FC36A6" w:rsidRPr="00FC36A6">
        <w:rPr>
          <w:rFonts w:ascii="Times New Roman" w:hAnsi="Times New Roman" w:cs="Times New Roman"/>
          <w:noProof/>
          <w:color w:val="333333"/>
          <w:sz w:val="24"/>
          <w:szCs w:val="24"/>
        </w:rPr>
        <w:t>(Strona et al. 2014)</w:t>
      </w:r>
      <w:ins w:id="45" w:author="Jon Borrelli" w:date="2015-01-01T15:04:00Z">
        <w:r w:rsidR="00FC36A6">
          <w:rPr>
            <w:rFonts w:ascii="Times New Roman" w:hAnsi="Times New Roman" w:cs="Times New Roman"/>
            <w:color w:val="333333"/>
            <w:sz w:val="24"/>
            <w:szCs w:val="24"/>
          </w:rPr>
          <w:fldChar w:fldCharType="end"/>
        </w:r>
      </w:ins>
      <w:r w:rsidRPr="006F1700">
        <w:rPr>
          <w:rFonts w:ascii="Times New Roman" w:hAnsi="Times New Roman" w:cs="Times New Roman"/>
          <w:color w:val="333333"/>
          <w:sz w:val="24"/>
          <w:szCs w:val="24"/>
        </w:rPr>
        <w:t>.</w:t>
      </w:r>
      <w:ins w:id="46" w:author="Jon Borrelli" w:date="2015-01-01T15:06:00Z">
        <w:r w:rsidR="00FC36A6">
          <w:rPr>
            <w:rFonts w:ascii="Times New Roman" w:hAnsi="Times New Roman" w:cs="Times New Roman"/>
            <w:color w:val="333333"/>
            <w:sz w:val="24"/>
            <w:szCs w:val="24"/>
          </w:rPr>
          <w:t xml:space="preserve"> </w:t>
        </w:r>
      </w:ins>
      <w:del w:id="47" w:author="Jon Borrelli" w:date="2015-01-01T15:08:00Z">
        <w:r w:rsidRPr="006F1700" w:rsidDel="00FC36A6">
          <w:rPr>
            <w:rFonts w:ascii="Times New Roman" w:hAnsi="Times New Roman" w:cs="Times New Roman"/>
            <w:color w:val="333333"/>
            <w:sz w:val="24"/>
            <w:szCs w:val="24"/>
          </w:rPr>
          <w:delText xml:space="preserve"> </w:delText>
        </w:r>
      </w:del>
      <w:del w:id="48" w:author="Jon Borrelli" w:date="2015-01-01T15:05:00Z">
        <w:r w:rsidR="000676E5" w:rsidDel="00FC36A6">
          <w:rPr>
            <w:rFonts w:ascii="Times New Roman" w:hAnsi="Times New Roman" w:cs="Times New Roman"/>
            <w:color w:val="333333"/>
            <w:sz w:val="24"/>
            <w:szCs w:val="24"/>
          </w:rPr>
          <w:delText>One</w:delText>
        </w:r>
      </w:del>
      <w:ins w:id="49" w:author="Jon Borrelli" w:date="2015-01-01T15:08:00Z">
        <w:r w:rsidR="00FC36A6">
          <w:rPr>
            <w:rFonts w:ascii="Times New Roman" w:hAnsi="Times New Roman" w:cs="Times New Roman"/>
            <w:color w:val="333333"/>
            <w:sz w:val="24"/>
            <w:szCs w:val="24"/>
          </w:rPr>
          <w:t>As a second null model additional constraints were added to the Curveball algorithm to maintain not only the row and column sums, but also the number of single, double, and self (cannibalistic) links in each web.</w:t>
        </w:r>
      </w:ins>
      <w:ins w:id="50" w:author="Jon Borrelli" w:date="2015-01-02T18:30:00Z">
        <w:r w:rsidR="00FA3956">
          <w:rPr>
            <w:rFonts w:ascii="Times New Roman" w:hAnsi="Times New Roman" w:cs="Times New Roman"/>
            <w:color w:val="333333"/>
            <w:sz w:val="24"/>
            <w:szCs w:val="24"/>
          </w:rPr>
          <w:t xml:space="preserve"> This is similar to the null model used by Stouffer et al. </w:t>
        </w:r>
        <w:r w:rsidR="00FA3956">
          <w:rPr>
            <w:rFonts w:ascii="Times New Roman" w:hAnsi="Times New Roman" w:cs="Times New Roman"/>
            <w:color w:val="333333"/>
            <w:sz w:val="24"/>
            <w:szCs w:val="24"/>
          </w:rPr>
          <w:fldChar w:fldCharType="begin" w:fldLock="1"/>
        </w:r>
      </w:ins>
      <w:r w:rsidR="00E96DB5">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sidR="00FA3956">
        <w:rPr>
          <w:rFonts w:ascii="Times New Roman" w:hAnsi="Times New Roman" w:cs="Times New Roman"/>
          <w:color w:val="333333"/>
          <w:sz w:val="24"/>
          <w:szCs w:val="24"/>
        </w:rPr>
        <w:fldChar w:fldCharType="separate"/>
      </w:r>
      <w:r w:rsidR="00FA3956" w:rsidRPr="00FA3956">
        <w:rPr>
          <w:rFonts w:ascii="Times New Roman" w:hAnsi="Times New Roman" w:cs="Times New Roman"/>
          <w:noProof/>
          <w:color w:val="333333"/>
          <w:sz w:val="24"/>
          <w:szCs w:val="24"/>
        </w:rPr>
        <w:t>(2007)</w:t>
      </w:r>
      <w:ins w:id="51" w:author="Jon Borrelli" w:date="2015-01-02T18:30:00Z">
        <w:r w:rsidR="00FA3956">
          <w:rPr>
            <w:rFonts w:ascii="Times New Roman" w:hAnsi="Times New Roman" w:cs="Times New Roman"/>
            <w:color w:val="333333"/>
            <w:sz w:val="24"/>
            <w:szCs w:val="24"/>
          </w:rPr>
          <w:fldChar w:fldCharType="end"/>
        </w:r>
        <w:r w:rsidR="00FA3956">
          <w:rPr>
            <w:rFonts w:ascii="Times New Roman" w:hAnsi="Times New Roman" w:cs="Times New Roman"/>
            <w:color w:val="333333"/>
            <w:sz w:val="24"/>
            <w:szCs w:val="24"/>
          </w:rPr>
          <w:t xml:space="preserve"> bu</w:t>
        </w:r>
      </w:ins>
      <w:ins w:id="52" w:author="Jon Borrelli" w:date="2015-01-02T18:31:00Z">
        <w:r w:rsidR="00FA3956">
          <w:rPr>
            <w:rFonts w:ascii="Times New Roman" w:hAnsi="Times New Roman" w:cs="Times New Roman"/>
            <w:color w:val="333333"/>
            <w:sz w:val="24"/>
            <w:szCs w:val="24"/>
          </w:rPr>
          <w:t xml:space="preserve">t where they </w:t>
        </w:r>
      </w:ins>
      <w:ins w:id="53" w:author="Jon Borrelli" w:date="2015-01-02T18:32:00Z">
        <w:r w:rsidR="00FA3956">
          <w:rPr>
            <w:rFonts w:ascii="Times New Roman" w:hAnsi="Times New Roman" w:cs="Times New Roman"/>
            <w:color w:val="333333"/>
            <w:sz w:val="24"/>
            <w:szCs w:val="24"/>
          </w:rPr>
          <w:t xml:space="preserve">preserve the number of single, double, and cannibal links per species the modified Curveball algorithm I use preserves the number of each type of link per web. </w:t>
        </w:r>
      </w:ins>
      <w:ins w:id="54" w:author="Jon Borrelli" w:date="2015-01-01T15:08:00Z">
        <w:r w:rsidR="00FC36A6">
          <w:rPr>
            <w:rFonts w:ascii="Times New Roman" w:hAnsi="Times New Roman" w:cs="Times New Roman"/>
            <w:color w:val="333333"/>
            <w:sz w:val="24"/>
            <w:szCs w:val="24"/>
          </w:rPr>
          <w:t xml:space="preserve"> </w:t>
        </w:r>
      </w:ins>
      <w:del w:id="55" w:author="Jon Borrelli" w:date="2015-01-01T15:05:00Z">
        <w:r w:rsidR="000676E5" w:rsidDel="00FC36A6">
          <w:rPr>
            <w:rFonts w:ascii="Times New Roman" w:hAnsi="Times New Roman" w:cs="Times New Roman"/>
            <w:color w:val="333333"/>
            <w:sz w:val="24"/>
            <w:szCs w:val="24"/>
          </w:rPr>
          <w:delText xml:space="preserve"> </w:delText>
        </w:r>
      </w:del>
    </w:p>
    <w:p w:rsidR="008A6F2A" w:rsidRPr="006F1700" w:rsidRDefault="00FC36A6" w:rsidP="006F1700">
      <w:pPr>
        <w:spacing w:line="480" w:lineRule="auto"/>
        <w:ind w:firstLine="720"/>
        <w:rPr>
          <w:rFonts w:ascii="Times New Roman" w:hAnsi="Times New Roman" w:cs="Times New Roman"/>
          <w:color w:val="333333"/>
          <w:sz w:val="24"/>
          <w:szCs w:val="24"/>
        </w:rPr>
      </w:pPr>
      <w:ins w:id="56" w:author="Jon Borrelli" w:date="2015-01-01T15:05:00Z">
        <w:r>
          <w:rPr>
            <w:rFonts w:ascii="Times New Roman" w:hAnsi="Times New Roman" w:cs="Times New Roman"/>
            <w:color w:val="333333"/>
            <w:sz w:val="24"/>
            <w:szCs w:val="24"/>
          </w:rPr>
          <w:t xml:space="preserve">The frequency of each subgraph was determined in each of thirty </w:t>
        </w:r>
      </w:ins>
      <w:r w:rsidR="000676E5">
        <w:rPr>
          <w:rFonts w:ascii="Times New Roman" w:hAnsi="Times New Roman" w:cs="Times New Roman"/>
          <w:color w:val="333333"/>
          <w:sz w:val="24"/>
          <w:szCs w:val="24"/>
        </w:rPr>
        <w:t xml:space="preserve">thousand </w:t>
      </w:r>
      <w:r w:rsidR="007D619A" w:rsidRPr="006F1700">
        <w:rPr>
          <w:rFonts w:ascii="Times New Roman" w:hAnsi="Times New Roman" w:cs="Times New Roman"/>
          <w:color w:val="333333"/>
          <w:sz w:val="24"/>
          <w:szCs w:val="24"/>
        </w:rPr>
        <w:t xml:space="preserve">permuted matrices </w:t>
      </w:r>
      <w:ins w:id="57" w:author="Jon Borrelli" w:date="2015-01-01T15:06:00Z">
        <w:r>
          <w:rPr>
            <w:rFonts w:ascii="Times New Roman" w:hAnsi="Times New Roman" w:cs="Times New Roman"/>
            <w:color w:val="333333"/>
            <w:sz w:val="24"/>
            <w:szCs w:val="24"/>
          </w:rPr>
          <w:t xml:space="preserve">that </w:t>
        </w:r>
      </w:ins>
      <w:r w:rsidR="007D619A" w:rsidRPr="006F1700">
        <w:rPr>
          <w:rFonts w:ascii="Times New Roman" w:hAnsi="Times New Roman" w:cs="Times New Roman"/>
          <w:color w:val="333333"/>
          <w:sz w:val="24"/>
          <w:szCs w:val="24"/>
        </w:rPr>
        <w:t>were generated for each food web</w:t>
      </w:r>
      <w:ins w:id="58" w:author="Jon Borrelli" w:date="2015-01-01T15:06:00Z">
        <w:r>
          <w:rPr>
            <w:rFonts w:ascii="Times New Roman" w:hAnsi="Times New Roman" w:cs="Times New Roman"/>
            <w:color w:val="333333"/>
            <w:sz w:val="24"/>
            <w:szCs w:val="24"/>
          </w:rPr>
          <w:t xml:space="preserve"> using both null models</w:t>
        </w:r>
      </w:ins>
      <w:del w:id="59" w:author="Jon Borrelli" w:date="2015-01-01T15:05:00Z">
        <w:r w:rsidR="007D619A" w:rsidRPr="006F1700" w:rsidDel="00FC36A6">
          <w:rPr>
            <w:rFonts w:ascii="Times New Roman" w:hAnsi="Times New Roman" w:cs="Times New Roman"/>
            <w:color w:val="333333"/>
            <w:sz w:val="24"/>
            <w:szCs w:val="24"/>
          </w:rPr>
          <w:delText>, and the frequency of each subgraph type was found</w:delText>
        </w:r>
      </w:del>
      <w:r w:rsidR="007D619A" w:rsidRPr="006F1700">
        <w:rPr>
          <w:rFonts w:ascii="Times New Roman" w:hAnsi="Times New Roman" w:cs="Times New Roman"/>
          <w:color w:val="333333"/>
          <w:sz w:val="24"/>
          <w:szCs w:val="24"/>
        </w:rPr>
        <w:t>. Z-scores were computed using the formula:</w:t>
      </w:r>
    </w:p>
    <w:p w:rsidR="007D619A" w:rsidRPr="006F1700" w:rsidRDefault="009D665B"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E00094" w:rsidP="006F1700">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 xml:space="preserve">ere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i</w:t>
      </w:r>
      <w:r w:rsidR="007D619A" w:rsidRPr="006F1700">
        <w:rPr>
          <w:rFonts w:ascii="Times New Roman" w:hAnsi="Times New Roman" w:cs="Times New Roman"/>
          <w:i/>
          <w:iCs/>
          <w:color w:val="333333"/>
          <w:sz w:val="24"/>
          <w:szCs w:val="24"/>
          <w:bdr w:val="none" w:sz="0" w:space="0" w:color="auto" w:frame="1"/>
          <w:vertAlign w:val="superscript"/>
        </w:rPr>
        <w:t>th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r w:rsidR="007D619A" w:rsidRPr="006F1700">
        <w:rPr>
          <w:rFonts w:ascii="Times New Roman" w:hAnsi="Times New Roman" w:cs="Times New Roman"/>
          <w:color w:val="333333"/>
          <w:sz w:val="24"/>
          <w:szCs w:val="24"/>
        </w:rPr>
        <w:t xml:space="preserve"> subgraph in the permuted matrices, and σ</w:t>
      </w:r>
      <w:r w:rsidR="00B125EE" w:rsidRPr="006F1700">
        <w:rPr>
          <w:rFonts w:ascii="Times New Roman" w:hAnsi="Times New Roman" w:cs="Times New Roman"/>
          <w:i/>
          <w:color w:val="333333"/>
          <w:sz w:val="24"/>
          <w:szCs w:val="24"/>
          <w:vertAlign w:val="subscript"/>
        </w:rPr>
        <w:t>l</w:t>
      </w:r>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"formattedCitation" : "(2002)", "plainTextFormattedCitation" : "(2002)",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9D665B"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Appendix</w:t>
      </w:r>
      <w:r w:rsidR="00FD328A">
        <w:rPr>
          <w:rFonts w:ascii="Times New Roman" w:hAnsi="Times New Roman" w:cs="Times New Roman"/>
          <w:color w:val="333333"/>
          <w:sz w:val="24"/>
          <w:szCs w:val="24"/>
        </w:rPr>
        <w:t xml:space="preserve"> 1</w:t>
      </w:r>
      <w:r>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D110FA"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xml:space="preserve">) I determined the probability </w:t>
      </w:r>
      <w:r w:rsidR="00512706">
        <w:rPr>
          <w:rFonts w:ascii="Times New Roman" w:hAnsi="Times New Roman" w:cs="Times New Roman"/>
          <w:color w:val="333333"/>
          <w:sz w:val="24"/>
          <w:szCs w:val="24"/>
        </w:rPr>
        <w:t>that</w:t>
      </w:r>
      <w:r w:rsidRPr="006F1700">
        <w:rPr>
          <w:rFonts w:ascii="Times New Roman" w:hAnsi="Times New Roman" w:cs="Times New Roman"/>
          <w:color w:val="333333"/>
          <w:sz w:val="24"/>
          <w:szCs w:val="24"/>
        </w:rPr>
        <w:t xml:space="preserve"> a given subgraph </w:t>
      </w:r>
      <w:r w:rsidR="00512706">
        <w:rPr>
          <w:rFonts w:ascii="Times New Roman" w:hAnsi="Times New Roman" w:cs="Times New Roman"/>
          <w:color w:val="333333"/>
          <w:sz w:val="24"/>
          <w:szCs w:val="24"/>
        </w:rPr>
        <w:t>would</w:t>
      </w:r>
      <w:r w:rsidRPr="006F1700">
        <w:rPr>
          <w:rFonts w:ascii="Times New Roman" w:hAnsi="Times New Roman" w:cs="Times New Roman"/>
          <w:color w:val="333333"/>
          <w:sz w:val="24"/>
          <w:szCs w:val="24"/>
        </w:rPr>
        <w:t xml:space="preserve"> be stable (quasi sign-stability, QSS).</w:t>
      </w:r>
      <w:r w:rsidR="00D95C4A" w:rsidRPr="006F1700">
        <w:rPr>
          <w:rFonts w:ascii="Times New Roman" w:hAnsi="Times New Roman" w:cs="Times New Roman"/>
          <w:color w:val="333333"/>
          <w:sz w:val="24"/>
          <w:szCs w:val="24"/>
        </w:rPr>
        <w:t xml:space="preserve"> </w:t>
      </w:r>
      <w:r w:rsidR="00AC502C">
        <w:rPr>
          <w:rFonts w:ascii="Times New Roman" w:hAnsi="Times New Roman" w:cs="Times New Roman"/>
          <w:color w:val="333333"/>
          <w:sz w:val="24"/>
          <w:szCs w:val="24"/>
        </w:rPr>
        <w:t>The adjacency matrix of each</w:t>
      </w:r>
      <w:r w:rsidR="00D95C4A" w:rsidRPr="006F1700">
        <w:rPr>
          <w:rFonts w:ascii="Times New Roman" w:hAnsi="Times New Roman" w:cs="Times New Roman"/>
          <w:color w:val="333333"/>
          <w:sz w:val="24"/>
          <w:szCs w:val="24"/>
        </w:rPr>
        <w:t xml:space="preserve"> subgraph was translated into its corresponding sign-structured matrix.</w:t>
      </w:r>
      <w:r w:rsidR="00AC502C">
        <w:rPr>
          <w:rFonts w:ascii="Times New Roman" w:hAnsi="Times New Roman" w:cs="Times New Roman"/>
          <w:color w:val="333333"/>
          <w:sz w:val="24"/>
          <w:szCs w:val="24"/>
        </w:rPr>
        <w:t xml:space="preserve"> Only predator-prey interactions were considered, so if </w:t>
      </w:r>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 xml:space="preserve">ij </w:t>
      </w:r>
      <w:r w:rsidR="00AC502C">
        <w:rPr>
          <w:rFonts w:ascii="Times New Roman" w:hAnsi="Times New Roman" w:cs="Times New Roman"/>
          <w:i/>
          <w:color w:val="333333"/>
          <w:sz w:val="24"/>
          <w:szCs w:val="24"/>
        </w:rPr>
        <w:t>= 1</w:t>
      </w:r>
      <w:r w:rsidR="00AC502C">
        <w:rPr>
          <w:rFonts w:ascii="Times New Roman" w:hAnsi="Times New Roman" w:cs="Times New Roman"/>
          <w:color w:val="333333"/>
          <w:sz w:val="24"/>
          <w:szCs w:val="24"/>
        </w:rPr>
        <w:t xml:space="preserve"> then </w:t>
      </w:r>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 xml:space="preserve">ij </w:t>
      </w:r>
      <w:r w:rsidR="00AC502C">
        <w:rPr>
          <w:rFonts w:ascii="Times New Roman" w:hAnsi="Times New Roman" w:cs="Times New Roman"/>
          <w:color w:val="333333"/>
          <w:sz w:val="24"/>
          <w:szCs w:val="24"/>
        </w:rPr>
        <w:t xml:space="preserve">will be a positive while </w:t>
      </w:r>
      <w:r w:rsidR="00AC502C">
        <w:rPr>
          <w:rFonts w:ascii="Times New Roman" w:hAnsi="Times New Roman" w:cs="Times New Roman"/>
          <w:i/>
          <w:color w:val="333333"/>
          <w:sz w:val="24"/>
          <w:szCs w:val="24"/>
        </w:rPr>
        <w:t>a</w:t>
      </w:r>
      <w:r w:rsidR="00AC502C">
        <w:rPr>
          <w:rFonts w:ascii="Times New Roman" w:hAnsi="Times New Roman" w:cs="Times New Roman"/>
          <w:i/>
          <w:color w:val="333333"/>
          <w:sz w:val="24"/>
          <w:szCs w:val="24"/>
          <w:vertAlign w:val="subscript"/>
        </w:rPr>
        <w:t>ji</w:t>
      </w:r>
      <w:r w:rsidR="00AC502C">
        <w:rPr>
          <w:rFonts w:ascii="Times New Roman" w:hAnsi="Times New Roman" w:cs="Times New Roman"/>
          <w:i/>
          <w:color w:val="333333"/>
          <w:sz w:val="24"/>
          <w:szCs w:val="24"/>
        </w:rPr>
        <w:t xml:space="preserve"> </w:t>
      </w:r>
      <w:r w:rsidR="00AC502C">
        <w:rPr>
          <w:rFonts w:ascii="Times New Roman" w:hAnsi="Times New Roman" w:cs="Times New Roman"/>
          <w:color w:val="333333"/>
          <w:sz w:val="24"/>
          <w:szCs w:val="24"/>
        </w:rPr>
        <w:t xml:space="preserve">is negative. When interactions were bidirectional, </w:t>
      </w:r>
      <w:r w:rsidR="001C0BAE">
        <w:rPr>
          <w:rFonts w:ascii="Times New Roman" w:hAnsi="Times New Roman" w:cs="Times New Roman"/>
          <w:color w:val="333333"/>
          <w:sz w:val="24"/>
          <w:szCs w:val="24"/>
        </w:rPr>
        <w:t xml:space="preserve">both </w:t>
      </w:r>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ij</w:t>
      </w:r>
      <w:r w:rsidR="001C0BAE">
        <w:rPr>
          <w:rFonts w:ascii="Times New Roman" w:hAnsi="Times New Roman" w:cs="Times New Roman"/>
          <w:color w:val="333333"/>
          <w:sz w:val="24"/>
          <w:szCs w:val="24"/>
        </w:rPr>
        <w:t xml:space="preserve"> and </w:t>
      </w:r>
      <w:r w:rsidR="001C0BAE">
        <w:rPr>
          <w:rFonts w:ascii="Times New Roman" w:hAnsi="Times New Roman" w:cs="Times New Roman"/>
          <w:i/>
          <w:color w:val="333333"/>
          <w:sz w:val="24"/>
          <w:szCs w:val="24"/>
        </w:rPr>
        <w:t>a</w:t>
      </w:r>
      <w:r w:rsidR="001C0BAE">
        <w:rPr>
          <w:rFonts w:ascii="Times New Roman" w:hAnsi="Times New Roman" w:cs="Times New Roman"/>
          <w:i/>
          <w:color w:val="333333"/>
          <w:sz w:val="24"/>
          <w:szCs w:val="24"/>
          <w:vertAlign w:val="subscript"/>
        </w:rPr>
        <w:t>ji</w:t>
      </w:r>
      <w:r w:rsidR="001C0BAE">
        <w:rPr>
          <w:rFonts w:ascii="Times New Roman" w:hAnsi="Times New Roman" w:cs="Times New Roman"/>
          <w:color w:val="333333"/>
          <w:sz w:val="24"/>
          <w:szCs w:val="24"/>
        </w:rPr>
        <w:t xml:space="preserve"> were positive</w:t>
      </w:r>
      <w:ins w:id="60" w:author="Jon Borrelli" w:date="2015-01-02T21:20:00Z">
        <w:r w:rsidR="00C862A4">
          <w:rPr>
            <w:rFonts w:ascii="Times New Roman" w:hAnsi="Times New Roman" w:cs="Times New Roman"/>
            <w:color w:val="333333"/>
            <w:sz w:val="24"/>
            <w:szCs w:val="24"/>
          </w:rPr>
          <w:t xml:space="preserve"> (if negative then quasi sign-stability is increased, see Appendix 2.2.1)</w:t>
        </w:r>
      </w:ins>
      <w:r w:rsidR="001C0BAE">
        <w:rPr>
          <w:rFonts w:ascii="Times New Roman" w:hAnsi="Times New Roman" w:cs="Times New Roman"/>
          <w:color w:val="333333"/>
          <w:sz w:val="24"/>
          <w:szCs w:val="24"/>
        </w:rPr>
        <w:t>.</w:t>
      </w:r>
      <w:r w:rsidR="00AC502C">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t>Positive elements of the matrix were given a random value drawn</w:t>
      </w:r>
      <w:ins w:id="61" w:author="Jon Borrelli" w:date="2015-01-02T16:00:00Z">
        <w:r w:rsidR="008F6842">
          <w:rPr>
            <w:rFonts w:ascii="Times New Roman" w:hAnsi="Times New Roman" w:cs="Times New Roman"/>
            <w:color w:val="333333"/>
            <w:sz w:val="24"/>
            <w:szCs w:val="24"/>
          </w:rPr>
          <w:t xml:space="preserve"> independently</w:t>
        </w:r>
      </w:ins>
      <w:r w:rsidR="00D95C4A" w:rsidRPr="006F1700">
        <w:rPr>
          <w:rFonts w:ascii="Times New Roman" w:hAnsi="Times New Roman" w:cs="Times New Roman"/>
          <w:color w:val="333333"/>
          <w:sz w:val="24"/>
          <w:szCs w:val="24"/>
        </w:rPr>
        <w:t xml:space="preserve"> from a uniform distribution between 0 and 10, while negative elements were given a value drawn </w:t>
      </w:r>
      <w:ins w:id="62" w:author="Jon Borrelli" w:date="2015-01-02T16:00:00Z">
        <w:r w:rsidR="008F6842">
          <w:rPr>
            <w:rFonts w:ascii="Times New Roman" w:hAnsi="Times New Roman" w:cs="Times New Roman"/>
            <w:color w:val="333333"/>
            <w:sz w:val="24"/>
            <w:szCs w:val="24"/>
          </w:rPr>
          <w:t xml:space="preserve">independently </w:t>
        </w:r>
      </w:ins>
      <w:r w:rsidR="00D95C4A" w:rsidRPr="006F1700">
        <w:rPr>
          <w:rFonts w:ascii="Times New Roman" w:hAnsi="Times New Roman" w:cs="Times New Roman"/>
          <w:color w:val="333333"/>
          <w:sz w:val="24"/>
          <w:szCs w:val="24"/>
        </w:rPr>
        <w:t xml:space="preserve">from a uniform between -1 and 0. </w:t>
      </w:r>
    </w:p>
    <w:p w:rsidR="00E00094"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w:t>
      </w:r>
      <w:r w:rsidR="00F37275">
        <w:rPr>
          <w:rFonts w:ascii="Times New Roman" w:hAnsi="Times New Roman" w:cs="Times New Roman"/>
          <w:color w:val="333333"/>
          <w:sz w:val="24"/>
          <w:szCs w:val="24"/>
        </w:rPr>
        <w:t>A</w:t>
      </w:r>
      <w:r>
        <w:rPr>
          <w:rFonts w:ascii="Times New Roman" w:hAnsi="Times New Roman" w:cs="Times New Roman"/>
          <w:color w:val="333333"/>
          <w:sz w:val="24"/>
          <w:szCs w:val="24"/>
        </w:rPr>
        <w:t>symmetry can be derived from a general predator-dependent functional response</w:t>
      </w:r>
      <w:r w:rsidR="00D110FA">
        <w:rPr>
          <w:rFonts w:ascii="Times New Roman" w:hAnsi="Times New Roman" w:cs="Times New Roman"/>
          <w:color w:val="333333"/>
          <w:sz w:val="24"/>
          <w:szCs w:val="24"/>
        </w:rPr>
        <w:t xml:space="preserve"> (a functional response that is dependent on both prey and predator densities)</w:t>
      </w:r>
      <w:r>
        <w:rPr>
          <w:rFonts w:ascii="Times New Roman" w:hAnsi="Times New Roman" w:cs="Times New Roman"/>
          <w:color w:val="333333"/>
          <w:sz w:val="24"/>
          <w:szCs w:val="24"/>
        </w:rPr>
        <w:t xml:space="preserve"> where the predator is not saturated (“hungry predators”). </w:t>
      </w:r>
      <w:r w:rsidR="00D110FA">
        <w:rPr>
          <w:rFonts w:ascii="Times New Roman" w:hAnsi="Times New Roman" w:cs="Times New Roman"/>
          <w:color w:val="333333"/>
          <w:sz w:val="24"/>
          <w:szCs w:val="24"/>
        </w:rPr>
        <w:t xml:space="preserve">Note that </w:t>
      </w:r>
      <w:r w:rsidR="00A447C2">
        <w:rPr>
          <w:rFonts w:ascii="Times New Roman" w:hAnsi="Times New Roman" w:cs="Times New Roman"/>
          <w:color w:val="333333"/>
          <w:sz w:val="24"/>
          <w:szCs w:val="24"/>
        </w:rPr>
        <w:t>the</w:t>
      </w:r>
      <w:r w:rsidR="00D110FA">
        <w:rPr>
          <w:rFonts w:ascii="Times New Roman" w:hAnsi="Times New Roman" w:cs="Times New Roman"/>
          <w:color w:val="333333"/>
          <w:sz w:val="24"/>
          <w:szCs w:val="24"/>
        </w:rPr>
        <w:t xml:space="preserve"> particular structure of the equations governing po</w:t>
      </w:r>
      <w:r w:rsidR="00F37275">
        <w:rPr>
          <w:rFonts w:ascii="Times New Roman" w:hAnsi="Times New Roman" w:cs="Times New Roman"/>
          <w:color w:val="333333"/>
          <w:sz w:val="24"/>
          <w:szCs w:val="24"/>
        </w:rPr>
        <w:t>pulation dynamics</w:t>
      </w:r>
      <w:r w:rsidR="00A447C2">
        <w:rPr>
          <w:rFonts w:ascii="Times New Roman" w:hAnsi="Times New Roman" w:cs="Times New Roman"/>
          <w:color w:val="333333"/>
          <w:sz w:val="24"/>
          <w:szCs w:val="24"/>
        </w:rPr>
        <w:t xml:space="preserve"> was not defined</w:t>
      </w:r>
      <w:r w:rsidR="00F37275">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Instead, assumptions about</w:t>
      </w:r>
      <w:r w:rsidR="00D110FA">
        <w:rPr>
          <w:rFonts w:ascii="Times New Roman" w:hAnsi="Times New Roman" w:cs="Times New Roman"/>
          <w:color w:val="333333"/>
          <w:sz w:val="24"/>
          <w:szCs w:val="24"/>
        </w:rPr>
        <w:t xml:space="preserve"> the values of the Jacobian matrix</w:t>
      </w:r>
      <w:r w:rsidR="00A447C2">
        <w:rPr>
          <w:rFonts w:ascii="Times New Roman" w:hAnsi="Times New Roman" w:cs="Times New Roman"/>
          <w:color w:val="333333"/>
          <w:sz w:val="24"/>
          <w:szCs w:val="24"/>
        </w:rPr>
        <w:t xml:space="preserve"> were made</w:t>
      </w:r>
      <w:r w:rsidR="00D110FA">
        <w:rPr>
          <w:rFonts w:ascii="Times New Roman" w:hAnsi="Times New Roman" w:cs="Times New Roman"/>
          <w:color w:val="333333"/>
          <w:sz w:val="24"/>
          <w:szCs w:val="24"/>
        </w:rPr>
        <w:t xml:space="preserve"> based on what may be predicted from the general form of the function. </w:t>
      </w:r>
    </w:p>
    <w:p w:rsidR="00D110FA"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"formattedCitation" : "(Sterner et al. 1997)", "plainTextFormattedCitation" : "(Sterner et al. 1997)",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w:t>
      </w:r>
      <w:r w:rsidR="00D95C4A" w:rsidRPr="006F1700">
        <w:rPr>
          <w:rFonts w:ascii="Times New Roman" w:hAnsi="Times New Roman" w:cs="Times New Roman"/>
          <w:color w:val="333333"/>
          <w:sz w:val="24"/>
          <w:szCs w:val="24"/>
        </w:rPr>
        <w:lastRenderedPageBreak/>
        <w:t xml:space="preserve">approximately the same as the effect of predation. </w:t>
      </w:r>
      <w:r w:rsidR="00F37275">
        <w:rPr>
          <w:rFonts w:ascii="Times New Roman" w:hAnsi="Times New Roman" w:cs="Times New Roman"/>
          <w:color w:val="333333"/>
          <w:sz w:val="24"/>
          <w:szCs w:val="24"/>
        </w:rPr>
        <w:t xml:space="preserve">By including density dependence for each species I allow the greatest chance of stability. </w:t>
      </w:r>
    </w:p>
    <w:p w:rsidR="007D619A" w:rsidRPr="006F1700" w:rsidRDefault="00D95C4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This process was repeated 10,000 times for each subgraph. Quasi sign stability was then calculated as the proportion of randomly sampled matrices whose eigenvalue with the largest real part (</w:t>
      </w:r>
      <w:r w:rsidRPr="00F3204A">
        <w:rPr>
          <w:rFonts w:ascii="Times New Roman" w:hAnsi="Times New Roman" w:cs="Times New Roman"/>
          <w:i/>
          <w:color w:val="333333"/>
          <w:sz w:val="24"/>
          <w:szCs w:val="24"/>
        </w:rPr>
        <w:t>Max(Re(λ))</w:t>
      </w:r>
      <w:r w:rsidRPr="006F1700">
        <w:rPr>
          <w:rFonts w:ascii="Times New Roman" w:hAnsi="Times New Roman" w:cs="Times New Roman"/>
          <w:color w:val="333333"/>
          <w:sz w:val="24"/>
          <w:szCs w:val="24"/>
        </w:rPr>
        <w:t xml:space="preserve">) </w:t>
      </w:r>
      <w:r w:rsidR="00A447C2">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FC36A6">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"formattedCitation" : "(Allesina and Pascual 2008)", "plainTextFormattedCitation" : "(Allesina and Pascual 2008)",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A447C2">
        <w:rPr>
          <w:rFonts w:ascii="Times New Roman" w:hAnsi="Times New Roman" w:cs="Times New Roman"/>
          <w:color w:val="333333"/>
          <w:sz w:val="24"/>
          <w:szCs w:val="24"/>
        </w:rPr>
        <w:t xml:space="preserve">. See Appendix </w:t>
      </w:r>
      <w:r w:rsidR="00FD328A">
        <w:rPr>
          <w:rFonts w:ascii="Times New Roman" w:hAnsi="Times New Roman" w:cs="Times New Roman"/>
          <w:color w:val="333333"/>
          <w:sz w:val="24"/>
          <w:szCs w:val="24"/>
        </w:rPr>
        <w:t xml:space="preserve">1 </w:t>
      </w:r>
      <w:r w:rsidR="00A447C2">
        <w:rPr>
          <w:rFonts w:ascii="Times New Roman" w:hAnsi="Times New Roman" w:cs="Times New Roman"/>
          <w:color w:val="333333"/>
          <w:sz w:val="24"/>
          <w:szCs w:val="24"/>
        </w:rPr>
        <w:t>for</w:t>
      </w:r>
      <w:r w:rsidR="00603A47">
        <w:rPr>
          <w:rFonts w:ascii="Times New Roman" w:hAnsi="Times New Roman" w:cs="Times New Roman"/>
          <w:color w:val="333333"/>
          <w:sz w:val="24"/>
          <w:szCs w:val="24"/>
        </w:rPr>
        <w:t xml:space="preserve"> details on the code used for simulations</w:t>
      </w:r>
      <w:r w:rsidR="00974801">
        <w:rPr>
          <w:rFonts w:ascii="Times New Roman" w:hAnsi="Times New Roman" w:cs="Times New Roman"/>
          <w:color w:val="333333"/>
          <w:sz w:val="24"/>
          <w:szCs w:val="24"/>
        </w:rPr>
        <w:t xml:space="preserve">. </w:t>
      </w:r>
    </w:p>
    <w:p w:rsidR="006C3405" w:rsidRDefault="007D619A" w:rsidP="006C3405">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AB736B" w:rsidRDefault="00512706" w:rsidP="006C3405">
      <w:pPr>
        <w:spacing w:line="480" w:lineRule="auto"/>
        <w:ind w:firstLine="720"/>
        <w:rPr>
          <w:rFonts w:ascii="Times New Roman" w:hAnsi="Times New Roman" w:cs="Times New Roman"/>
          <w:color w:val="333333"/>
          <w:sz w:val="24"/>
          <w:szCs w:val="24"/>
        </w:rPr>
        <w:sectPr w:rsidR="00AB736B" w:rsidSect="00AB736B">
          <w:type w:val="continuous"/>
          <w:pgSz w:w="12240" w:h="15840"/>
          <w:pgMar w:top="1440" w:right="1440" w:bottom="1440" w:left="1440" w:header="720" w:footer="720" w:gutter="0"/>
          <w:lnNumType w:countBy="1" w:restart="continuous"/>
          <w:cols w:space="720"/>
          <w:docGrid w:linePitch="360"/>
        </w:sectPr>
      </w:pPr>
      <w:del w:id="63" w:author="Jon Borrelli" w:date="2015-01-01T16:31:00Z">
        <w:r w:rsidDel="00B03E69">
          <w:rPr>
            <w:rFonts w:ascii="Times New Roman" w:hAnsi="Times New Roman" w:cs="Times New Roman"/>
            <w:color w:val="333333"/>
            <w:sz w:val="24"/>
            <w:szCs w:val="24"/>
          </w:rPr>
          <w:delText>The different s</w:delText>
        </w:r>
      </w:del>
      <w:ins w:id="64" w:author="Jon Borrelli" w:date="2015-01-01T16:31:00Z">
        <w:r w:rsidR="00B03E69">
          <w:rPr>
            <w:rFonts w:ascii="Times New Roman" w:hAnsi="Times New Roman" w:cs="Times New Roman"/>
            <w:color w:val="333333"/>
            <w:sz w:val="24"/>
            <w:szCs w:val="24"/>
          </w:rPr>
          <w:t>S</w:t>
        </w:r>
      </w:ins>
      <w:r>
        <w:rPr>
          <w:rFonts w:ascii="Times New Roman" w:hAnsi="Times New Roman" w:cs="Times New Roman"/>
          <w:color w:val="333333"/>
          <w:sz w:val="24"/>
          <w:szCs w:val="24"/>
        </w:rPr>
        <w:t xml:space="preserve">ubgraphs differed </w:t>
      </w:r>
      <w:r w:rsidR="00925559">
        <w:rPr>
          <w:rFonts w:ascii="Times New Roman" w:hAnsi="Times New Roman" w:cs="Times New Roman"/>
          <w:color w:val="333333"/>
          <w:sz w:val="24"/>
          <w:szCs w:val="24"/>
        </w:rPr>
        <w:t xml:space="preserve">in how frequently they </w:t>
      </w:r>
      <w:r>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observed relative to permuted webs</w:t>
      </w:r>
      <w:ins w:id="65" w:author="Jon Borrelli" w:date="2015-01-01T16:31:00Z">
        <w:r w:rsidR="00B03E69">
          <w:rPr>
            <w:rFonts w:ascii="Times New Roman" w:hAnsi="Times New Roman" w:cs="Times New Roman"/>
            <w:color w:val="333333"/>
            <w:sz w:val="24"/>
            <w:szCs w:val="24"/>
          </w:rPr>
          <w:t xml:space="preserve"> </w:t>
        </w:r>
      </w:ins>
      <w:del w:id="66" w:author="Jon Borrelli" w:date="2015-01-01T16:32:00Z">
        <w:r w:rsidR="00C5711D" w:rsidDel="00B03E69">
          <w:rPr>
            <w:rFonts w:ascii="Times New Roman" w:hAnsi="Times New Roman" w:cs="Times New Roman"/>
            <w:color w:val="333333"/>
            <w:sz w:val="24"/>
            <w:szCs w:val="24"/>
          </w:rPr>
          <w:delText xml:space="preserve"> </w:delText>
        </w:r>
      </w:del>
      <w:r w:rsidR="00C5711D">
        <w:rPr>
          <w:rFonts w:ascii="Times New Roman" w:hAnsi="Times New Roman" w:cs="Times New Roman"/>
          <w:color w:val="333333"/>
          <w:sz w:val="24"/>
          <w:szCs w:val="24"/>
        </w:rPr>
        <w:t xml:space="preserve">(Figure </w:t>
      </w:r>
      <w:ins w:id="67" w:author="Jon Borrelli" w:date="2015-01-02T21:24:00Z">
        <w:r w:rsidR="00B77AB0">
          <w:rPr>
            <w:rFonts w:ascii="Times New Roman" w:hAnsi="Times New Roman" w:cs="Times New Roman"/>
            <w:color w:val="333333"/>
            <w:sz w:val="24"/>
            <w:szCs w:val="24"/>
          </w:rPr>
          <w:t>2</w:t>
        </w:r>
      </w:ins>
      <w:del w:id="68" w:author="Jon Borrelli" w:date="2015-01-02T21:24:00Z">
        <w:r w:rsidR="00C5711D" w:rsidDel="00B77AB0">
          <w:rPr>
            <w:rFonts w:ascii="Times New Roman" w:hAnsi="Times New Roman" w:cs="Times New Roman"/>
            <w:color w:val="333333"/>
            <w:sz w:val="24"/>
            <w:szCs w:val="24"/>
          </w:rPr>
          <w:delText>1</w:delText>
        </w:r>
      </w:del>
      <w:r w:rsidR="00C07ADC">
        <w:rPr>
          <w:rFonts w:ascii="Times New Roman" w:hAnsi="Times New Roman" w:cs="Times New Roman"/>
          <w:color w:val="333333"/>
          <w:sz w:val="24"/>
          <w:szCs w:val="24"/>
        </w:rPr>
        <w:t>)</w:t>
      </w:r>
      <w:r w:rsidR="00925559">
        <w:rPr>
          <w:rFonts w:ascii="Times New Roman" w:hAnsi="Times New Roman" w:cs="Times New Roman"/>
          <w:color w:val="333333"/>
          <w:sz w:val="24"/>
          <w:szCs w:val="24"/>
        </w:rPr>
        <w:t>. Tritrophic chains</w:t>
      </w:r>
      <w:r>
        <w:rPr>
          <w:rFonts w:ascii="Times New Roman" w:hAnsi="Times New Roman" w:cs="Times New Roman"/>
          <w:color w:val="333333"/>
          <w:sz w:val="24"/>
          <w:szCs w:val="24"/>
        </w:rPr>
        <w:t xml:space="preserve"> (s1)</w:t>
      </w:r>
      <w:r w:rsidR="00925559">
        <w:rPr>
          <w:rFonts w:ascii="Times New Roman" w:hAnsi="Times New Roman" w:cs="Times New Roman"/>
          <w:color w:val="333333"/>
          <w:sz w:val="24"/>
          <w:szCs w:val="24"/>
        </w:rPr>
        <w:t>, apparent competition</w:t>
      </w:r>
      <w:r>
        <w:rPr>
          <w:rFonts w:ascii="Times New Roman" w:hAnsi="Times New Roman" w:cs="Times New Roman"/>
          <w:color w:val="333333"/>
          <w:sz w:val="24"/>
          <w:szCs w:val="24"/>
        </w:rPr>
        <w:t xml:space="preserve"> (s4)</w:t>
      </w:r>
      <w:r w:rsidR="00925559">
        <w:rPr>
          <w:rFonts w:ascii="Times New Roman" w:hAnsi="Times New Roman" w:cs="Times New Roman"/>
          <w:color w:val="333333"/>
          <w:sz w:val="24"/>
          <w:szCs w:val="24"/>
        </w:rPr>
        <w:t>, and direct competition</w:t>
      </w:r>
      <w:r>
        <w:rPr>
          <w:rFonts w:ascii="Times New Roman" w:hAnsi="Times New Roman" w:cs="Times New Roman"/>
          <w:color w:val="333333"/>
          <w:sz w:val="24"/>
          <w:szCs w:val="24"/>
        </w:rPr>
        <w:t xml:space="preserve"> (s5)</w:t>
      </w:r>
      <w:r w:rsidR="00925559">
        <w:rPr>
          <w:rFonts w:ascii="Times New Roman" w:hAnsi="Times New Roman" w:cs="Times New Roman"/>
          <w:color w:val="333333"/>
          <w:sz w:val="24"/>
          <w:szCs w:val="24"/>
        </w:rPr>
        <w:t xml:space="preserve"> all tend</w:t>
      </w:r>
      <w:r w:rsidR="00394658">
        <w:rPr>
          <w:rFonts w:ascii="Times New Roman" w:hAnsi="Times New Roman" w:cs="Times New Roman"/>
          <w:color w:val="333333"/>
          <w:sz w:val="24"/>
          <w:szCs w:val="24"/>
        </w:rPr>
        <w:t>ed</w:t>
      </w:r>
      <w:r w:rsidR="00925559">
        <w:rPr>
          <w:rFonts w:ascii="Times New Roman" w:hAnsi="Times New Roman" w:cs="Times New Roman"/>
          <w:color w:val="333333"/>
          <w:sz w:val="24"/>
          <w:szCs w:val="24"/>
        </w:rPr>
        <w:t xml:space="preserve"> to be over-represented in food webs</w:t>
      </w:r>
      <w:ins w:id="69" w:author="Jon Borrelli" w:date="2015-01-01T16:32:00Z">
        <w:r w:rsidR="00B03E69">
          <w:rPr>
            <w:rFonts w:ascii="Times New Roman" w:hAnsi="Times New Roman" w:cs="Times New Roman"/>
            <w:color w:val="333333"/>
            <w:sz w:val="24"/>
            <w:szCs w:val="24"/>
          </w:rPr>
          <w:t xml:space="preserve"> based on both null models</w:t>
        </w:r>
      </w:ins>
      <w:r w:rsidR="00925559">
        <w:rPr>
          <w:rFonts w:ascii="Times New Roman" w:hAnsi="Times New Roman" w:cs="Times New Roman"/>
          <w:color w:val="333333"/>
          <w:sz w:val="24"/>
          <w:szCs w:val="24"/>
        </w:rPr>
        <w:t>. Intra-guild predation</w:t>
      </w:r>
      <w:r>
        <w:rPr>
          <w:rFonts w:ascii="Times New Roman" w:hAnsi="Times New Roman" w:cs="Times New Roman"/>
          <w:color w:val="333333"/>
          <w:sz w:val="24"/>
          <w:szCs w:val="24"/>
        </w:rPr>
        <w:t xml:space="preserve"> (s2)</w:t>
      </w:r>
      <w:r w:rsidR="00394658">
        <w:rPr>
          <w:rFonts w:ascii="Times New Roman" w:hAnsi="Times New Roman" w:cs="Times New Roman"/>
          <w:color w:val="333333"/>
          <w:sz w:val="24"/>
          <w:szCs w:val="24"/>
        </w:rPr>
        <w:t xml:space="preserve"> wa</w:t>
      </w:r>
      <w:r w:rsidR="00925559">
        <w:rPr>
          <w:rFonts w:ascii="Times New Roman" w:hAnsi="Times New Roman" w:cs="Times New Roman"/>
          <w:color w:val="333333"/>
          <w:sz w:val="24"/>
          <w:szCs w:val="24"/>
        </w:rPr>
        <w:t>s t</w:t>
      </w:r>
      <w:r w:rsidR="00394658">
        <w:rPr>
          <w:rFonts w:ascii="Times New Roman" w:hAnsi="Times New Roman" w:cs="Times New Roman"/>
          <w:color w:val="333333"/>
          <w:sz w:val="24"/>
          <w:szCs w:val="24"/>
        </w:rPr>
        <w:t>ypically under-represented</w:t>
      </w:r>
      <w:ins w:id="70" w:author="Jon Borrelli" w:date="2015-01-01T16:33:00Z">
        <w:r w:rsidR="00B03E69">
          <w:rPr>
            <w:rFonts w:ascii="Times New Roman" w:hAnsi="Times New Roman" w:cs="Times New Roman"/>
            <w:color w:val="333333"/>
            <w:sz w:val="24"/>
            <w:szCs w:val="24"/>
          </w:rPr>
          <w:t xml:space="preserve">, more so when </w:t>
        </w:r>
      </w:ins>
      <w:ins w:id="71" w:author="Jon Borrelli" w:date="2015-01-01T16:34:00Z">
        <w:r w:rsidR="009F46D6">
          <w:rPr>
            <w:rFonts w:ascii="Times New Roman" w:hAnsi="Times New Roman" w:cs="Times New Roman"/>
            <w:color w:val="333333"/>
            <w:sz w:val="24"/>
            <w:szCs w:val="24"/>
          </w:rPr>
          <w:t>compared to webs generated by the modified Curveball algorithm</w:t>
        </w:r>
        <w:r w:rsidR="00B03E69">
          <w:rPr>
            <w:rFonts w:ascii="Times New Roman" w:hAnsi="Times New Roman" w:cs="Times New Roman"/>
            <w:color w:val="333333"/>
            <w:sz w:val="24"/>
            <w:szCs w:val="24"/>
          </w:rPr>
          <w:t>,</w:t>
        </w:r>
      </w:ins>
      <w:r w:rsidR="00394658">
        <w:rPr>
          <w:rFonts w:ascii="Times New Roman" w:hAnsi="Times New Roman" w:cs="Times New Roman"/>
          <w:color w:val="333333"/>
          <w:sz w:val="24"/>
          <w:szCs w:val="24"/>
        </w:rPr>
        <w:t xml:space="preserve"> but wa</w:t>
      </w:r>
      <w:r w:rsidR="00925559">
        <w:rPr>
          <w:rFonts w:ascii="Times New Roman" w:hAnsi="Times New Roman" w:cs="Times New Roman"/>
          <w:color w:val="333333"/>
          <w:sz w:val="24"/>
          <w:szCs w:val="24"/>
        </w:rPr>
        <w:t>s over-represented in some webs. The t</w:t>
      </w:r>
      <w:r w:rsidR="00394658">
        <w:rPr>
          <w:rFonts w:ascii="Times New Roman" w:hAnsi="Times New Roman" w:cs="Times New Roman"/>
          <w:color w:val="333333"/>
          <w:sz w:val="24"/>
          <w:szCs w:val="24"/>
        </w:rPr>
        <w:t>hree-species trophic loop (s3) wa</w:t>
      </w:r>
      <w:r w:rsidR="00925559">
        <w:rPr>
          <w:rFonts w:ascii="Times New Roman" w:hAnsi="Times New Roman" w:cs="Times New Roman"/>
          <w:color w:val="333333"/>
          <w:sz w:val="24"/>
          <w:szCs w:val="24"/>
        </w:rPr>
        <w:t xml:space="preserve">s under-represented in all webs, as </w:t>
      </w:r>
      <w:r w:rsidR="00394658">
        <w:rPr>
          <w:rFonts w:ascii="Times New Roman" w:hAnsi="Times New Roman" w:cs="Times New Roman"/>
          <w:color w:val="333333"/>
          <w:sz w:val="24"/>
          <w:szCs w:val="24"/>
        </w:rPr>
        <w:t>were</w:t>
      </w:r>
      <w:r w:rsidR="00925559">
        <w:rPr>
          <w:rFonts w:ascii="Times New Roman" w:hAnsi="Times New Roman" w:cs="Times New Roman"/>
          <w:color w:val="333333"/>
          <w:sz w:val="24"/>
          <w:szCs w:val="24"/>
        </w:rPr>
        <w:t xml:space="preserve"> most subgraphs that incl</w:t>
      </w:r>
      <w:r w:rsidR="00051A0C">
        <w:rPr>
          <w:rFonts w:ascii="Times New Roman" w:hAnsi="Times New Roman" w:cs="Times New Roman"/>
          <w:color w:val="333333"/>
          <w:sz w:val="24"/>
          <w:szCs w:val="24"/>
        </w:rPr>
        <w:t>ude bidirectional links (A eats B, B eats A).</w:t>
      </w:r>
      <w:ins w:id="72" w:author="Jon Borrelli" w:date="2015-01-01T16:35:00Z">
        <w:r w:rsidR="00B03E69">
          <w:rPr>
            <w:rFonts w:ascii="Times New Roman" w:hAnsi="Times New Roman" w:cs="Times New Roman"/>
            <w:color w:val="333333"/>
            <w:sz w:val="24"/>
            <w:szCs w:val="24"/>
          </w:rPr>
          <w:t xml:space="preserve"> </w:t>
        </w:r>
      </w:ins>
      <w:ins w:id="73" w:author="Jon Borrelli" w:date="2015-01-01T16:43:00Z">
        <w:r w:rsidR="009F46D6">
          <w:rPr>
            <w:rFonts w:ascii="Times New Roman" w:hAnsi="Times New Roman" w:cs="Times New Roman"/>
            <w:color w:val="333333"/>
            <w:sz w:val="24"/>
            <w:szCs w:val="24"/>
          </w:rPr>
          <w:t>When the numbers of each link type were preserved</w:t>
        </w:r>
      </w:ins>
      <w:ins w:id="74" w:author="Jon Borrelli" w:date="2015-01-01T16:39:00Z">
        <w:r w:rsidR="00B03E69">
          <w:rPr>
            <w:rFonts w:ascii="Times New Roman" w:hAnsi="Times New Roman" w:cs="Times New Roman"/>
            <w:color w:val="333333"/>
            <w:sz w:val="24"/>
            <w:szCs w:val="24"/>
          </w:rPr>
          <w:t xml:space="preserve"> the</w:t>
        </w:r>
      </w:ins>
      <w:ins w:id="75" w:author="Jon Borrelli" w:date="2015-01-01T16:36:00Z">
        <w:r w:rsidR="00B03E69">
          <w:rPr>
            <w:rFonts w:ascii="Times New Roman" w:hAnsi="Times New Roman" w:cs="Times New Roman"/>
            <w:color w:val="333333"/>
            <w:sz w:val="24"/>
            <w:szCs w:val="24"/>
          </w:rPr>
          <w:t xml:space="preserve"> </w:t>
        </w:r>
      </w:ins>
      <w:ins w:id="76" w:author="Jon Borrelli" w:date="2015-01-01T16:38:00Z">
        <w:r w:rsidR="00B03E69">
          <w:rPr>
            <w:rFonts w:ascii="Times New Roman" w:hAnsi="Times New Roman" w:cs="Times New Roman"/>
            <w:color w:val="333333"/>
            <w:sz w:val="24"/>
            <w:szCs w:val="24"/>
          </w:rPr>
          <w:t>d1, d2</w:t>
        </w:r>
      </w:ins>
      <w:ins w:id="77" w:author="Jon Borrelli" w:date="2015-01-01T16:39:00Z">
        <w:r w:rsidR="00B03E69">
          <w:rPr>
            <w:rFonts w:ascii="Times New Roman" w:hAnsi="Times New Roman" w:cs="Times New Roman"/>
            <w:color w:val="333333"/>
            <w:sz w:val="24"/>
            <w:szCs w:val="24"/>
          </w:rPr>
          <w:t>, and d6 subgraphs were over-represented</w:t>
        </w:r>
      </w:ins>
      <w:ins w:id="78" w:author="Jon Borrelli" w:date="2015-01-01T16:40:00Z">
        <w:r w:rsidR="00B03E69">
          <w:rPr>
            <w:rFonts w:ascii="Times New Roman" w:hAnsi="Times New Roman" w:cs="Times New Roman"/>
            <w:color w:val="333333"/>
            <w:sz w:val="24"/>
            <w:szCs w:val="24"/>
          </w:rPr>
          <w:t xml:space="preserve"> in the </w:t>
        </w:r>
      </w:ins>
      <w:ins w:id="79" w:author="Jon Borrelli" w:date="2015-01-02T17:08:00Z">
        <w:r w:rsidR="009D665B">
          <w:rPr>
            <w:rFonts w:ascii="Times New Roman" w:hAnsi="Times New Roman" w:cs="Times New Roman"/>
            <w:color w:val="333333"/>
            <w:sz w:val="24"/>
            <w:szCs w:val="24"/>
          </w:rPr>
          <w:t>twelve</w:t>
        </w:r>
      </w:ins>
      <w:ins w:id="80" w:author="Jon Borrelli" w:date="2015-01-01T16:40:00Z">
        <w:r w:rsidR="00B03E69">
          <w:rPr>
            <w:rFonts w:ascii="Times New Roman" w:hAnsi="Times New Roman" w:cs="Times New Roman"/>
            <w:color w:val="333333"/>
            <w:sz w:val="24"/>
            <w:szCs w:val="24"/>
          </w:rPr>
          <w:t xml:space="preserve"> webs that had double links</w:t>
        </w:r>
        <w:r w:rsidR="009F46D6">
          <w:rPr>
            <w:rFonts w:ascii="Times New Roman" w:hAnsi="Times New Roman" w:cs="Times New Roman"/>
            <w:color w:val="333333"/>
            <w:sz w:val="24"/>
            <w:szCs w:val="24"/>
          </w:rPr>
          <w:t xml:space="preserve">. </w:t>
        </w:r>
      </w:ins>
      <w:ins w:id="81" w:author="Jon Borrelli" w:date="2015-01-01T16:43:00Z">
        <w:r w:rsidR="009F46D6">
          <w:rPr>
            <w:rFonts w:ascii="Times New Roman" w:hAnsi="Times New Roman" w:cs="Times New Roman"/>
            <w:color w:val="333333"/>
            <w:sz w:val="24"/>
            <w:szCs w:val="24"/>
          </w:rPr>
          <w:t xml:space="preserve"> </w:t>
        </w:r>
      </w:ins>
      <w:ins w:id="82" w:author="Jon Borrelli" w:date="2015-01-01T16:44:00Z">
        <w:r w:rsidR="009F46D6">
          <w:rPr>
            <w:rFonts w:ascii="Times New Roman" w:hAnsi="Times New Roman" w:cs="Times New Roman"/>
            <w:color w:val="333333"/>
            <w:sz w:val="24"/>
            <w:szCs w:val="24"/>
          </w:rPr>
          <w:t xml:space="preserve"> </w:t>
        </w:r>
      </w:ins>
    </w:p>
    <w:p w:rsidR="007D619A" w:rsidRPr="006F1700" w:rsidRDefault="00925559" w:rsidP="00051A0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 xml:space="preserve">There </w:t>
      </w:r>
      <w:r w:rsidR="00394658">
        <w:rPr>
          <w:rFonts w:ascii="Times New Roman" w:hAnsi="Times New Roman" w:cs="Times New Roman"/>
          <w:color w:val="333333"/>
          <w:sz w:val="24"/>
          <w:szCs w:val="24"/>
        </w:rPr>
        <w:t>was</w:t>
      </w:r>
      <w:r>
        <w:rPr>
          <w:rFonts w:ascii="Times New Roman" w:hAnsi="Times New Roman" w:cs="Times New Roman"/>
          <w:color w:val="333333"/>
          <w:sz w:val="24"/>
          <w:szCs w:val="24"/>
        </w:rPr>
        <w:t xml:space="preserve"> also variation in the quasi sign-stability of each subgraph</w:t>
      </w:r>
      <w:r w:rsidR="00C5711D">
        <w:rPr>
          <w:rFonts w:ascii="Times New Roman" w:hAnsi="Times New Roman" w:cs="Times New Roman"/>
          <w:color w:val="333333"/>
          <w:sz w:val="24"/>
          <w:szCs w:val="24"/>
        </w:rPr>
        <w:t xml:space="preserve"> (Figure </w:t>
      </w:r>
      <w:ins w:id="83" w:author="Jon Borrelli" w:date="2015-01-02T21:24:00Z">
        <w:r w:rsidR="00B77AB0">
          <w:rPr>
            <w:rFonts w:ascii="Times New Roman" w:hAnsi="Times New Roman" w:cs="Times New Roman"/>
            <w:color w:val="333333"/>
            <w:sz w:val="24"/>
            <w:szCs w:val="24"/>
          </w:rPr>
          <w:t>3</w:t>
        </w:r>
      </w:ins>
      <w:del w:id="84" w:author="Jon Borrelli" w:date="2015-01-02T21:24:00Z">
        <w:r w:rsidR="00C5711D" w:rsidDel="00B77AB0">
          <w:rPr>
            <w:rFonts w:ascii="Times New Roman" w:hAnsi="Times New Roman" w:cs="Times New Roman"/>
            <w:color w:val="333333"/>
            <w:sz w:val="24"/>
            <w:szCs w:val="24"/>
          </w:rPr>
          <w:delText>2</w:delText>
        </w:r>
      </w:del>
      <w:r w:rsidR="00C07ADC">
        <w:rPr>
          <w:rFonts w:ascii="Times New Roman" w:hAnsi="Times New Roman" w:cs="Times New Roman"/>
          <w:color w:val="333333"/>
          <w:sz w:val="24"/>
          <w:szCs w:val="24"/>
        </w:rPr>
        <w:t>)</w:t>
      </w:r>
      <w:r>
        <w:rPr>
          <w:rFonts w:ascii="Times New Roman" w:hAnsi="Times New Roman" w:cs="Times New Roman"/>
          <w:color w:val="333333"/>
          <w:sz w:val="24"/>
          <w:szCs w:val="24"/>
        </w:rPr>
        <w:t>. The three subgraphs that tend</w:t>
      </w:r>
      <w:r w:rsidR="00394658">
        <w:rPr>
          <w:rFonts w:ascii="Times New Roman" w:hAnsi="Times New Roman" w:cs="Times New Roman"/>
          <w:color w:val="333333"/>
          <w:sz w:val="24"/>
          <w:szCs w:val="24"/>
        </w:rPr>
        <w:t>ed</w:t>
      </w:r>
      <w:r>
        <w:rPr>
          <w:rFonts w:ascii="Times New Roman" w:hAnsi="Times New Roman" w:cs="Times New Roman"/>
          <w:color w:val="333333"/>
          <w:sz w:val="24"/>
          <w:szCs w:val="24"/>
        </w:rPr>
        <w:t xml:space="preserve"> to be over-represented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very likely to be stable</w:t>
      </w:r>
      <w:ins w:id="85" w:author="Jon Borrelli" w:date="2015-01-02T21:02:00Z">
        <w:r w:rsidR="006F5A39">
          <w:rPr>
            <w:rFonts w:ascii="Times New Roman" w:hAnsi="Times New Roman" w:cs="Times New Roman"/>
            <w:color w:val="333333"/>
            <w:sz w:val="24"/>
            <w:szCs w:val="24"/>
          </w:rPr>
          <w:t xml:space="preserve">, a result that </w:t>
        </w:r>
      </w:ins>
      <w:ins w:id="86" w:author="Jon Borrelli" w:date="2015-01-02T21:03:00Z">
        <w:r w:rsidR="006F5A39">
          <w:rPr>
            <w:rFonts w:ascii="Times New Roman" w:hAnsi="Times New Roman" w:cs="Times New Roman"/>
            <w:color w:val="333333"/>
            <w:sz w:val="24"/>
            <w:szCs w:val="24"/>
          </w:rPr>
          <w:t xml:space="preserve">is robust to the choice of sampling distributions </w:t>
        </w:r>
      </w:ins>
      <w:ins w:id="87" w:author="Jon Borrelli" w:date="2015-01-02T21:04:00Z">
        <w:r w:rsidR="006F5A39">
          <w:rPr>
            <w:rFonts w:ascii="Times New Roman" w:hAnsi="Times New Roman" w:cs="Times New Roman"/>
            <w:color w:val="333333"/>
            <w:sz w:val="24"/>
            <w:szCs w:val="24"/>
          </w:rPr>
          <w:t xml:space="preserve">for the randomized matrices (see </w:t>
        </w:r>
      </w:ins>
      <w:ins w:id="88" w:author="Jon Borrelli" w:date="2015-01-02T22:11:00Z">
        <w:r w:rsidR="00F4347D">
          <w:rPr>
            <w:rFonts w:ascii="Times New Roman" w:hAnsi="Times New Roman" w:cs="Times New Roman"/>
            <w:color w:val="333333"/>
            <w:sz w:val="24"/>
            <w:szCs w:val="24"/>
          </w:rPr>
          <w:t>Figure</w:t>
        </w:r>
      </w:ins>
      <w:ins w:id="89" w:author="Jon Borrelli" w:date="2015-01-02T21:20:00Z">
        <w:r w:rsidR="00C862A4">
          <w:rPr>
            <w:rFonts w:ascii="Times New Roman" w:hAnsi="Times New Roman" w:cs="Times New Roman"/>
            <w:color w:val="333333"/>
            <w:sz w:val="24"/>
            <w:szCs w:val="24"/>
          </w:rPr>
          <w:t xml:space="preserve"> </w:t>
        </w:r>
      </w:ins>
      <w:ins w:id="90" w:author="Jon Borrelli" w:date="2015-01-02T22:12:00Z">
        <w:r w:rsidR="00F4347D">
          <w:rPr>
            <w:rFonts w:ascii="Times New Roman" w:hAnsi="Times New Roman" w:cs="Times New Roman"/>
            <w:color w:val="333333"/>
            <w:sz w:val="24"/>
            <w:szCs w:val="24"/>
          </w:rPr>
          <w:t>A</w:t>
        </w:r>
      </w:ins>
      <w:ins w:id="91" w:author="Jon Borrelli" w:date="2015-01-02T22:11:00Z">
        <w:r w:rsidR="00F4347D">
          <w:rPr>
            <w:rFonts w:ascii="Times New Roman" w:hAnsi="Times New Roman" w:cs="Times New Roman"/>
            <w:color w:val="333333"/>
            <w:sz w:val="24"/>
            <w:szCs w:val="24"/>
          </w:rPr>
          <w:t>1</w:t>
        </w:r>
      </w:ins>
      <w:ins w:id="92" w:author="Jon Borrelli" w:date="2015-01-02T21:04:00Z">
        <w:r w:rsidR="006F5A39">
          <w:rPr>
            <w:rFonts w:ascii="Times New Roman" w:hAnsi="Times New Roman" w:cs="Times New Roman"/>
            <w:color w:val="333333"/>
            <w:sz w:val="24"/>
            <w:szCs w:val="24"/>
          </w:rPr>
          <w:t>)</w:t>
        </w:r>
      </w:ins>
      <w:r>
        <w:rPr>
          <w:rFonts w:ascii="Times New Roman" w:hAnsi="Times New Roman" w:cs="Times New Roman"/>
          <w:color w:val="333333"/>
          <w:sz w:val="24"/>
          <w:szCs w:val="24"/>
        </w:rPr>
        <w:t>. Intr</w:t>
      </w:r>
      <w:r w:rsidR="00394658">
        <w:rPr>
          <w:rFonts w:ascii="Times New Roman" w:hAnsi="Times New Roman" w:cs="Times New Roman"/>
          <w:color w:val="333333"/>
          <w:sz w:val="24"/>
          <w:szCs w:val="24"/>
        </w:rPr>
        <w:t>a-guild predation wa</w:t>
      </w:r>
      <w:r>
        <w:rPr>
          <w:rFonts w:ascii="Times New Roman" w:hAnsi="Times New Roman" w:cs="Times New Roman"/>
          <w:color w:val="333333"/>
          <w:sz w:val="24"/>
          <w:szCs w:val="24"/>
        </w:rPr>
        <w:t xml:space="preserve">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xml:space="preserve">). The remaining subgraphs </w:t>
      </w:r>
      <w:r w:rsidR="00394658">
        <w:rPr>
          <w:rFonts w:ascii="Times New Roman" w:hAnsi="Times New Roman" w:cs="Times New Roman"/>
          <w:color w:val="333333"/>
          <w:sz w:val="24"/>
          <w:szCs w:val="24"/>
        </w:rPr>
        <w:t>were</w:t>
      </w:r>
      <w:r>
        <w:rPr>
          <w:rFonts w:ascii="Times New Roman" w:hAnsi="Times New Roman" w:cs="Times New Roman"/>
          <w:color w:val="333333"/>
          <w:sz w:val="24"/>
          <w:szCs w:val="24"/>
        </w:rPr>
        <w:t xml:space="preserv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w:t>
      </w:r>
      <w:r w:rsidR="00394658">
        <w:rPr>
          <w:rFonts w:ascii="Times New Roman" w:hAnsi="Times New Roman" w:cs="Times New Roman"/>
          <w:color w:val="333333"/>
          <w:sz w:val="24"/>
          <w:szCs w:val="24"/>
        </w:rPr>
        <w:t>red</w:t>
      </w:r>
      <w:r w:rsidR="007D619A" w:rsidRPr="006F1700">
        <w:rPr>
          <w:rFonts w:ascii="Times New Roman" w:hAnsi="Times New Roman" w:cs="Times New Roman"/>
          <w:color w:val="333333"/>
          <w:sz w:val="24"/>
          <w:szCs w:val="24"/>
        </w:rPr>
        <w:t xml:space="preserve"> more frequently than expected by </w:t>
      </w:r>
      <w:del w:id="93" w:author="Jon Borrelli" w:date="2015-01-02T16:01:00Z">
        <w:r w:rsidR="007D619A" w:rsidRPr="006F1700" w:rsidDel="008F6842">
          <w:rPr>
            <w:rFonts w:ascii="Times New Roman" w:hAnsi="Times New Roman" w:cs="Times New Roman"/>
            <w:color w:val="333333"/>
            <w:sz w:val="24"/>
            <w:szCs w:val="24"/>
          </w:rPr>
          <w:delText xml:space="preserve">random </w:delText>
        </w:r>
      </w:del>
      <w:r w:rsidR="007D619A" w:rsidRPr="006F1700">
        <w:rPr>
          <w:rFonts w:ascii="Times New Roman" w:hAnsi="Times New Roman" w:cs="Times New Roman"/>
          <w:color w:val="333333"/>
          <w:sz w:val="24"/>
          <w:szCs w:val="24"/>
        </w:rPr>
        <w:t>chance, while those with lower quasi sign-stability tend to occur less frequently than expected by chance.</w:t>
      </w:r>
      <w:ins w:id="94" w:author="Jon Borrelli" w:date="2015-01-02T21:06:00Z">
        <w:r w:rsidR="006F5A39">
          <w:rPr>
            <w:rFonts w:ascii="Times New Roman" w:hAnsi="Times New Roman" w:cs="Times New Roman"/>
            <w:color w:val="333333"/>
            <w:sz w:val="24"/>
            <w:szCs w:val="24"/>
          </w:rPr>
          <w:t xml:space="preserve"> </w:t>
        </w:r>
      </w:ins>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Discussion</w:t>
      </w:r>
    </w:p>
    <w:p w:rsidR="004F74CF" w:rsidRDefault="00BB2EB1"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If there is a selection against unstable food web configurations, then those configurations that are most likely to be stable in a varying environment should be those that are most commonly observed in nature. In order for such a process to work</w:t>
      </w:r>
      <w:r w:rsidR="005F32A0">
        <w:rPr>
          <w:rFonts w:ascii="Times New Roman" w:hAnsi="Times New Roman" w:cs="Times New Roman"/>
          <w:iCs/>
          <w:color w:val="333333"/>
          <w:sz w:val="24"/>
          <w:szCs w:val="24"/>
          <w:bdr w:val="none" w:sz="0" w:space="0" w:color="auto" w:frame="1"/>
        </w:rPr>
        <w:t>, different food web configurations must be variable in their stability</w:t>
      </w:r>
      <w:r w:rsidR="00B074FE">
        <w:rPr>
          <w:rFonts w:ascii="Times New Roman" w:hAnsi="Times New Roman" w:cs="Times New Roman"/>
          <w:iCs/>
          <w:color w:val="333333"/>
          <w:sz w:val="24"/>
          <w:szCs w:val="24"/>
          <w:bdr w:val="none" w:sz="0" w:space="0" w:color="auto" w:frame="1"/>
        </w:rPr>
        <w:t>. A signature of this selection against instability should then be if</w:t>
      </w:r>
      <w:r w:rsidR="005F32A0">
        <w:rPr>
          <w:rFonts w:ascii="Times New Roman" w:hAnsi="Times New Roman" w:cs="Times New Roman"/>
          <w:iCs/>
          <w:color w:val="333333"/>
          <w:sz w:val="24"/>
          <w:szCs w:val="24"/>
          <w:bdr w:val="none" w:sz="0" w:space="0" w:color="auto" w:frame="1"/>
        </w:rPr>
        <w:t xml:space="preserve"> variability in the stability of different food web configurations is correlated with their observed frequency</w:t>
      </w:r>
      <w:r w:rsidR="00B074FE">
        <w:rPr>
          <w:rFonts w:ascii="Times New Roman" w:hAnsi="Times New Roman" w:cs="Times New Roman"/>
          <w:iCs/>
          <w:color w:val="333333"/>
          <w:sz w:val="24"/>
          <w:szCs w:val="24"/>
          <w:bdr w:val="none" w:sz="0" w:space="0" w:color="auto" w:frame="1"/>
        </w:rPr>
        <w:t xml:space="preserve">. </w:t>
      </w:r>
    </w:p>
    <w:p w:rsidR="00E96DB5" w:rsidRDefault="004F74CF" w:rsidP="004F74CF">
      <w:pPr>
        <w:spacing w:line="480" w:lineRule="auto"/>
        <w:rPr>
          <w:ins w:id="95" w:author="Jon Borrelli" w:date="2015-01-02T19:01:00Z"/>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The signature of selection against unstable configurations is clearly seen by comparing the observed frequencies of three-node subgraphs and their quasi sign-stability. Those subgraphs that are most quasi sign-stable are also those that are observed more frequently than expected by random chance. </w:t>
      </w:r>
      <w:r w:rsidR="00362D9F">
        <w:rPr>
          <w:rFonts w:ascii="Times New Roman" w:hAnsi="Times New Roman" w:cs="Times New Roman"/>
          <w:iCs/>
          <w:color w:val="333333"/>
          <w:sz w:val="24"/>
          <w:szCs w:val="24"/>
          <w:bdr w:val="none" w:sz="0" w:space="0" w:color="auto" w:frame="1"/>
        </w:rPr>
        <w:t>Subgraphs that are less quasi sign-stable are typically either under-represented (observed less frequently than expected by chance) or observed about as frequently as expected by random chance</w:t>
      </w:r>
      <w:ins w:id="96" w:author="Jon Borrelli" w:date="2015-01-02T18:53:00Z">
        <w:r w:rsidR="008814AD">
          <w:rPr>
            <w:rFonts w:ascii="Times New Roman" w:hAnsi="Times New Roman" w:cs="Times New Roman"/>
            <w:iCs/>
            <w:color w:val="333333"/>
            <w:sz w:val="24"/>
            <w:szCs w:val="24"/>
            <w:bdr w:val="none" w:sz="0" w:space="0" w:color="auto" w:frame="1"/>
          </w:rPr>
          <w:t>, although this depends on the null model to some extent</w:t>
        </w:r>
      </w:ins>
      <w:r w:rsidR="00362D9F">
        <w:rPr>
          <w:rFonts w:ascii="Times New Roman" w:hAnsi="Times New Roman" w:cs="Times New Roman"/>
          <w:iCs/>
          <w:color w:val="333333"/>
          <w:sz w:val="24"/>
          <w:szCs w:val="24"/>
          <w:bdr w:val="none" w:sz="0" w:space="0" w:color="auto" w:frame="1"/>
        </w:rPr>
        <w:t xml:space="preserve">. </w:t>
      </w:r>
      <w:ins w:id="97" w:author="Jon Borrelli" w:date="2015-01-02T20:21:00Z">
        <w:r w:rsidR="008E45AC">
          <w:rPr>
            <w:rFonts w:ascii="Times New Roman" w:hAnsi="Times New Roman" w:cs="Times New Roman"/>
            <w:iCs/>
            <w:color w:val="333333"/>
            <w:sz w:val="24"/>
            <w:szCs w:val="24"/>
            <w:bdr w:val="none" w:sz="0" w:space="0" w:color="auto" w:frame="1"/>
          </w:rPr>
          <w:t xml:space="preserve">A similar finding of a </w:t>
        </w:r>
      </w:ins>
      <w:ins w:id="98" w:author="Jon Borrelli" w:date="2015-01-02T20:22:00Z">
        <w:r w:rsidR="008E45AC">
          <w:rPr>
            <w:rFonts w:ascii="Times New Roman" w:hAnsi="Times New Roman" w:cs="Times New Roman"/>
            <w:iCs/>
            <w:color w:val="333333"/>
            <w:sz w:val="24"/>
            <w:szCs w:val="24"/>
            <w:bdr w:val="none" w:sz="0" w:space="0" w:color="auto" w:frame="1"/>
          </w:rPr>
          <w:t xml:space="preserve">relationship between subgraph frequency and contraction loss (a measure of stability) mirrors my results </w:t>
        </w:r>
      </w:ins>
      <w:ins w:id="99" w:author="Jon Borrelli" w:date="2015-01-02T20:23:00Z">
        <w:r w:rsidR="008E45AC">
          <w:rPr>
            <w:rFonts w:ascii="Times New Roman" w:hAnsi="Times New Roman" w:cs="Times New Roman"/>
            <w:iCs/>
            <w:color w:val="333333"/>
            <w:sz w:val="24"/>
            <w:szCs w:val="24"/>
            <w:bdr w:val="none" w:sz="0" w:space="0" w:color="auto" w:frame="1"/>
          </w:rPr>
          <w:fldChar w:fldCharType="begin" w:fldLock="1"/>
        </w:r>
      </w:ins>
      <w:r w:rsidR="00CE372A">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"Angulo", "given" : "Marco Tulio", "non-dropping-particle" : "", "parse-names" : false, "suffix" : "" }, { "dropping-particle" : "", "family" : "Liu", "given" : "Yang-yu", "non-dropping-particle" : "", "parse-names" : false, "suffix" : "" }, { "dropping-particle" : "", "family" : "Slotine", "given" : "Jean-jacques", "non-dropping-particle" : "", "parse-names" : false, "suffix" : "" } ], "container-title" : "arXiv preprint", "id" : "ITEM-1", "issued" : { "date-parts" : [ [ "2014" ] ] }, "page" : "3-8", "title" : "Network motifs emerge from interconnections that favor stability", "type" : "article-journal" }, "uris" : [ "http://www.mendeley.com/documents/?uuid=ca34dd45-e58b-486e-97b7-7513fb2b46c2" ] } ], "mendeley" : { "formattedCitation" : "(Angulo et al. 2014)", "plainTextFormattedCitation" : "(Angulo et al. 2014)", "previouslyFormattedCitation" : "(Angulo et al. 2014)" }, "properties" : { "noteIndex" : 0 }, "schema" : "https://github.com/citation-style-language/schema/raw/master/csl-citation.json" }</w:instrText>
      </w:r>
      <w:r w:rsidR="008E45AC">
        <w:rPr>
          <w:rFonts w:ascii="Times New Roman" w:hAnsi="Times New Roman" w:cs="Times New Roman"/>
          <w:iCs/>
          <w:color w:val="333333"/>
          <w:sz w:val="24"/>
          <w:szCs w:val="24"/>
          <w:bdr w:val="none" w:sz="0" w:space="0" w:color="auto" w:frame="1"/>
        </w:rPr>
        <w:fldChar w:fldCharType="separate"/>
      </w:r>
      <w:r w:rsidR="008E45AC" w:rsidRPr="008E45AC">
        <w:rPr>
          <w:rFonts w:ascii="Times New Roman" w:hAnsi="Times New Roman" w:cs="Times New Roman"/>
          <w:iCs/>
          <w:noProof/>
          <w:color w:val="333333"/>
          <w:sz w:val="24"/>
          <w:szCs w:val="24"/>
          <w:bdr w:val="none" w:sz="0" w:space="0" w:color="auto" w:frame="1"/>
        </w:rPr>
        <w:t>(Angulo et al. 2014)</w:t>
      </w:r>
      <w:ins w:id="100" w:author="Jon Borrelli" w:date="2015-01-02T20:23:00Z">
        <w:r w:rsidR="008E45AC">
          <w:rPr>
            <w:rFonts w:ascii="Times New Roman" w:hAnsi="Times New Roman" w:cs="Times New Roman"/>
            <w:iCs/>
            <w:color w:val="333333"/>
            <w:sz w:val="24"/>
            <w:szCs w:val="24"/>
            <w:bdr w:val="none" w:sz="0" w:space="0" w:color="auto" w:frame="1"/>
          </w:rPr>
          <w:fldChar w:fldCharType="end"/>
        </w:r>
      </w:ins>
      <w:ins w:id="101" w:author="Jon Borrelli" w:date="2015-01-02T20:22:00Z">
        <w:r w:rsidR="008E45AC">
          <w:rPr>
            <w:rFonts w:ascii="Times New Roman" w:hAnsi="Times New Roman" w:cs="Times New Roman"/>
            <w:iCs/>
            <w:color w:val="333333"/>
            <w:sz w:val="24"/>
            <w:szCs w:val="24"/>
            <w:bdr w:val="none" w:sz="0" w:space="0" w:color="auto" w:frame="1"/>
          </w:rPr>
          <w:t xml:space="preserve">. </w:t>
        </w:r>
      </w:ins>
      <w:r w:rsidR="00362D9F">
        <w:rPr>
          <w:rFonts w:ascii="Times New Roman" w:hAnsi="Times New Roman" w:cs="Times New Roman"/>
          <w:iCs/>
          <w:color w:val="333333"/>
          <w:sz w:val="24"/>
          <w:szCs w:val="24"/>
          <w:bdr w:val="none" w:sz="0" w:space="0" w:color="auto" w:frame="1"/>
        </w:rPr>
        <w:t>While this does not provide concrete proof that there is a selection against unstable subgraphs in nature, it does offer convincing evidence that such a process could affect the way food webs are structured.</w:t>
      </w:r>
    </w:p>
    <w:p w:rsidR="00F3204A" w:rsidRDefault="00E96DB5" w:rsidP="004F74CF">
      <w:pPr>
        <w:spacing w:line="480" w:lineRule="auto"/>
        <w:rPr>
          <w:rFonts w:ascii="Times New Roman" w:hAnsi="Times New Roman" w:cs="Times New Roman"/>
          <w:iCs/>
          <w:color w:val="333333"/>
          <w:sz w:val="24"/>
          <w:szCs w:val="24"/>
          <w:bdr w:val="none" w:sz="0" w:space="0" w:color="auto" w:frame="1"/>
        </w:rPr>
      </w:pPr>
      <w:ins w:id="102" w:author="Jon Borrelli" w:date="2015-01-02T19:01:00Z">
        <w:r>
          <w:rPr>
            <w:rFonts w:ascii="Times New Roman" w:hAnsi="Times New Roman" w:cs="Times New Roman"/>
            <w:iCs/>
            <w:color w:val="333333"/>
            <w:sz w:val="24"/>
            <w:szCs w:val="24"/>
            <w:bdr w:val="none" w:sz="0" w:space="0" w:color="auto" w:frame="1"/>
          </w:rPr>
          <w:tab/>
          <w:t>The null model used to generate the subgraph frequencies does ha</w:t>
        </w:r>
      </w:ins>
      <w:ins w:id="103" w:author="Jon Borrelli" w:date="2015-01-02T19:02:00Z">
        <w:r>
          <w:rPr>
            <w:rFonts w:ascii="Times New Roman" w:hAnsi="Times New Roman" w:cs="Times New Roman"/>
            <w:iCs/>
            <w:color w:val="333333"/>
            <w:sz w:val="24"/>
            <w:szCs w:val="24"/>
            <w:bdr w:val="none" w:sz="0" w:space="0" w:color="auto" w:frame="1"/>
          </w:rPr>
          <w:t xml:space="preserve">ve an effect. </w:t>
        </w:r>
      </w:ins>
      <w:ins w:id="104" w:author="Jon Borrelli" w:date="2015-01-02T19:03:00Z">
        <w:r>
          <w:rPr>
            <w:rFonts w:ascii="Times New Roman" w:hAnsi="Times New Roman" w:cs="Times New Roman"/>
            <w:iCs/>
            <w:color w:val="333333"/>
            <w:sz w:val="24"/>
            <w:szCs w:val="24"/>
            <w:bdr w:val="none" w:sz="0" w:space="0" w:color="auto" w:frame="1"/>
          </w:rPr>
          <w:t xml:space="preserve">In part this explains why the pattern of frequencies is different from those determined by Stouffer et al. </w:t>
        </w:r>
        <w:r>
          <w:rPr>
            <w:rFonts w:ascii="Times New Roman" w:hAnsi="Times New Roman" w:cs="Times New Roman"/>
            <w:iCs/>
            <w:color w:val="333333"/>
            <w:sz w:val="24"/>
            <w:szCs w:val="24"/>
            <w:bdr w:val="none" w:sz="0" w:space="0" w:color="auto" w:frame="1"/>
          </w:rPr>
          <w:fldChar w:fldCharType="begin" w:fldLock="1"/>
        </w:r>
      </w:ins>
      <w:r w:rsidR="00434122">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"formattedCitation" : "(2007)", "plainTextFormattedCitation" : "(2007)", "previouslyFormattedCitation" :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E96DB5">
        <w:rPr>
          <w:rFonts w:ascii="Times New Roman" w:hAnsi="Times New Roman" w:cs="Times New Roman"/>
          <w:iCs/>
          <w:noProof/>
          <w:color w:val="333333"/>
          <w:sz w:val="24"/>
          <w:szCs w:val="24"/>
          <w:bdr w:val="none" w:sz="0" w:space="0" w:color="auto" w:frame="1"/>
        </w:rPr>
        <w:t>(2007)</w:t>
      </w:r>
      <w:ins w:id="105" w:author="Jon Borrelli" w:date="2015-01-02T19:03:00Z">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ins>
      <w:ins w:id="106" w:author="Jon Borrelli" w:date="2015-01-02T19:04:00Z">
        <w:r>
          <w:rPr>
            <w:rFonts w:ascii="Times New Roman" w:hAnsi="Times New Roman" w:cs="Times New Roman"/>
            <w:iCs/>
            <w:color w:val="333333"/>
            <w:sz w:val="24"/>
            <w:szCs w:val="24"/>
            <w:bdr w:val="none" w:sz="0" w:space="0" w:color="auto" w:frame="1"/>
          </w:rPr>
          <w:t xml:space="preserve">Additional differences may also be the result of the larger sample of food webs, 50 compared to 16. </w:t>
        </w:r>
      </w:ins>
      <w:ins w:id="107" w:author="Jon Borrelli" w:date="2015-01-02T19:05:00Z">
        <w:r>
          <w:rPr>
            <w:rFonts w:ascii="Times New Roman" w:hAnsi="Times New Roman" w:cs="Times New Roman"/>
            <w:iCs/>
            <w:color w:val="333333"/>
            <w:sz w:val="24"/>
            <w:szCs w:val="24"/>
            <w:bdr w:val="none" w:sz="0" w:space="0" w:color="auto" w:frame="1"/>
          </w:rPr>
          <w:t xml:space="preserve">The frequency of subgraphs that include double links is </w:t>
        </w:r>
      </w:ins>
      <w:ins w:id="108" w:author="Jon Borrelli" w:date="2015-01-02T19:06:00Z">
        <w:r>
          <w:rPr>
            <w:rFonts w:ascii="Times New Roman" w:hAnsi="Times New Roman" w:cs="Times New Roman"/>
            <w:iCs/>
            <w:color w:val="333333"/>
            <w:sz w:val="24"/>
            <w:szCs w:val="24"/>
            <w:bdr w:val="none" w:sz="0" w:space="0" w:color="auto" w:frame="1"/>
          </w:rPr>
          <w:t xml:space="preserve">especially of interest </w:t>
        </w:r>
      </w:ins>
      <w:ins w:id="109" w:author="Jon Borrelli" w:date="2015-01-02T19:07:00Z">
        <w:r>
          <w:rPr>
            <w:rFonts w:ascii="Times New Roman" w:hAnsi="Times New Roman" w:cs="Times New Roman"/>
            <w:iCs/>
            <w:color w:val="333333"/>
            <w:sz w:val="24"/>
            <w:szCs w:val="24"/>
            <w:bdr w:val="none" w:sz="0" w:space="0" w:color="auto" w:frame="1"/>
          </w:rPr>
          <w:t>when comparing the outcome from the two diff</w:t>
        </w:r>
        <w:r w:rsidR="00B77AB0">
          <w:rPr>
            <w:rFonts w:ascii="Times New Roman" w:hAnsi="Times New Roman" w:cs="Times New Roman"/>
            <w:iCs/>
            <w:color w:val="333333"/>
            <w:sz w:val="24"/>
            <w:szCs w:val="24"/>
            <w:bdr w:val="none" w:sz="0" w:space="0" w:color="auto" w:frame="1"/>
          </w:rPr>
          <w:t xml:space="preserve">erent null models used (Figure </w:t>
        </w:r>
      </w:ins>
      <w:ins w:id="110" w:author="Jon Borrelli" w:date="2015-01-02T21:24:00Z">
        <w:r w:rsidR="00B77AB0">
          <w:rPr>
            <w:rFonts w:ascii="Times New Roman" w:hAnsi="Times New Roman" w:cs="Times New Roman"/>
            <w:iCs/>
            <w:color w:val="333333"/>
            <w:sz w:val="24"/>
            <w:szCs w:val="24"/>
            <w:bdr w:val="none" w:sz="0" w:space="0" w:color="auto" w:frame="1"/>
          </w:rPr>
          <w:t>2</w:t>
        </w:r>
      </w:ins>
      <w:ins w:id="111" w:author="Jon Borrelli" w:date="2015-01-02T19:07:00Z">
        <w:r>
          <w:rPr>
            <w:rFonts w:ascii="Times New Roman" w:hAnsi="Times New Roman" w:cs="Times New Roman"/>
            <w:iCs/>
            <w:color w:val="333333"/>
            <w:sz w:val="24"/>
            <w:szCs w:val="24"/>
            <w:bdr w:val="none" w:sz="0" w:space="0" w:color="auto" w:frame="1"/>
          </w:rPr>
          <w:t>). In particular</w:t>
        </w:r>
      </w:ins>
      <w:ins w:id="112" w:author="Jon Borrelli" w:date="2015-01-02T19:09:00Z">
        <w:r w:rsidR="003036FF">
          <w:rPr>
            <w:rFonts w:ascii="Times New Roman" w:hAnsi="Times New Roman" w:cs="Times New Roman"/>
            <w:iCs/>
            <w:color w:val="333333"/>
            <w:sz w:val="24"/>
            <w:szCs w:val="24"/>
            <w:bdr w:val="none" w:sz="0" w:space="0" w:color="auto" w:frame="1"/>
          </w:rPr>
          <w:t xml:space="preserve">, </w:t>
        </w:r>
      </w:ins>
      <w:ins w:id="113" w:author="Jon Borrelli" w:date="2015-01-02T19:11:00Z">
        <w:r w:rsidR="003036FF">
          <w:rPr>
            <w:rFonts w:ascii="Times New Roman" w:hAnsi="Times New Roman" w:cs="Times New Roman"/>
            <w:iCs/>
            <w:color w:val="333333"/>
            <w:sz w:val="24"/>
            <w:szCs w:val="24"/>
            <w:bdr w:val="none" w:sz="0" w:space="0" w:color="auto" w:frame="1"/>
          </w:rPr>
          <w:lastRenderedPageBreak/>
          <w:t xml:space="preserve">the d1, d2, and d6 subgraphs occur more frequently than expected at random when the number of single, double, and self links are constrained. </w:t>
        </w:r>
      </w:ins>
      <w:ins w:id="114" w:author="Jon Borrelli" w:date="2015-01-02T19:12:00Z">
        <w:r w:rsidR="003036FF">
          <w:rPr>
            <w:rFonts w:ascii="Times New Roman" w:hAnsi="Times New Roman" w:cs="Times New Roman"/>
            <w:iCs/>
            <w:color w:val="333333"/>
            <w:sz w:val="24"/>
            <w:szCs w:val="24"/>
            <w:bdr w:val="none" w:sz="0" w:space="0" w:color="auto" w:frame="1"/>
          </w:rPr>
          <w:t>However, while this is true for those webs that have double links, the occurrence of double links i</w:t>
        </w:r>
      </w:ins>
      <w:ins w:id="115" w:author="Jon Borrelli" w:date="2015-01-02T19:13:00Z">
        <w:r w:rsidR="003036FF">
          <w:rPr>
            <w:rFonts w:ascii="Times New Roman" w:hAnsi="Times New Roman" w:cs="Times New Roman"/>
            <w:iCs/>
            <w:color w:val="333333"/>
            <w:sz w:val="24"/>
            <w:szCs w:val="24"/>
            <w:bdr w:val="none" w:sz="0" w:space="0" w:color="auto" w:frame="1"/>
          </w:rPr>
          <w:t>s rare</w:t>
        </w:r>
      </w:ins>
      <w:ins w:id="116" w:author="Jon Borrelli" w:date="2015-01-02T21:23:00Z">
        <w:r w:rsidR="00B77AB0">
          <w:rPr>
            <w:rFonts w:ascii="Times New Roman" w:hAnsi="Times New Roman" w:cs="Times New Roman"/>
            <w:iCs/>
            <w:color w:val="333333"/>
            <w:sz w:val="24"/>
            <w:szCs w:val="24"/>
            <w:bdr w:val="none" w:sz="0" w:space="0" w:color="auto" w:frame="1"/>
          </w:rPr>
          <w:t xml:space="preserve"> with only 12 of 50 webs having them</w:t>
        </w:r>
      </w:ins>
      <w:ins w:id="117" w:author="Jon Borrelli" w:date="2015-01-02T19:13:00Z">
        <w:r w:rsidR="003036FF">
          <w:rPr>
            <w:rFonts w:ascii="Times New Roman" w:hAnsi="Times New Roman" w:cs="Times New Roman"/>
            <w:iCs/>
            <w:color w:val="333333"/>
            <w:sz w:val="24"/>
            <w:szCs w:val="24"/>
            <w:bdr w:val="none" w:sz="0" w:space="0" w:color="auto" w:frame="1"/>
          </w:rPr>
          <w:t>.</w:t>
        </w:r>
      </w:ins>
      <w:ins w:id="118" w:author="Jon Borrelli" w:date="2015-01-02T19:14:00Z">
        <w:r w:rsidR="003036FF">
          <w:rPr>
            <w:rFonts w:ascii="Times New Roman" w:hAnsi="Times New Roman" w:cs="Times New Roman"/>
            <w:iCs/>
            <w:color w:val="333333"/>
            <w:sz w:val="24"/>
            <w:szCs w:val="24"/>
            <w:bdr w:val="none" w:sz="0" w:space="0" w:color="auto" w:frame="1"/>
          </w:rPr>
          <w:t xml:space="preserve"> In both null models the tritrophic chain, apparent competition, and direct competition are </w:t>
        </w:r>
      </w:ins>
      <w:ins w:id="119" w:author="Jon Borrelli" w:date="2015-01-02T19:16:00Z">
        <w:r w:rsidR="003036FF">
          <w:rPr>
            <w:rFonts w:ascii="Times New Roman" w:hAnsi="Times New Roman" w:cs="Times New Roman"/>
            <w:iCs/>
            <w:color w:val="333333"/>
            <w:sz w:val="24"/>
            <w:szCs w:val="24"/>
            <w:bdr w:val="none" w:sz="0" w:space="0" w:color="auto" w:frame="1"/>
          </w:rPr>
          <w:t>consistently over</w:t>
        </w:r>
      </w:ins>
      <w:ins w:id="120" w:author="Jon Borrelli" w:date="2015-01-02T19:17:00Z">
        <w:r w:rsidR="003036FF">
          <w:rPr>
            <w:rFonts w:ascii="Times New Roman" w:hAnsi="Times New Roman" w:cs="Times New Roman"/>
            <w:iCs/>
            <w:color w:val="333333"/>
            <w:sz w:val="24"/>
            <w:szCs w:val="24"/>
            <w:bdr w:val="none" w:sz="0" w:space="0" w:color="auto" w:frame="1"/>
          </w:rPr>
          <w:t xml:space="preserve">-represented. </w:t>
        </w:r>
      </w:ins>
      <w:ins w:id="121" w:author="Jon Borrelli" w:date="2015-01-02T19:13:00Z">
        <w:r w:rsidR="003036FF">
          <w:rPr>
            <w:rFonts w:ascii="Times New Roman" w:hAnsi="Times New Roman" w:cs="Times New Roman"/>
            <w:iCs/>
            <w:color w:val="333333"/>
            <w:sz w:val="24"/>
            <w:szCs w:val="24"/>
            <w:bdr w:val="none" w:sz="0" w:space="0" w:color="auto" w:frame="1"/>
          </w:rPr>
          <w:t xml:space="preserve"> </w:t>
        </w:r>
      </w:ins>
      <w:ins w:id="122" w:author="Jon Borrelli" w:date="2015-01-02T19:09:00Z">
        <w:r w:rsidR="003036FF">
          <w:rPr>
            <w:rFonts w:ascii="Times New Roman" w:hAnsi="Times New Roman" w:cs="Times New Roman"/>
            <w:iCs/>
            <w:color w:val="333333"/>
            <w:sz w:val="24"/>
            <w:szCs w:val="24"/>
            <w:bdr w:val="none" w:sz="0" w:space="0" w:color="auto" w:frame="1"/>
          </w:rPr>
          <w:t xml:space="preserve"> </w:t>
        </w:r>
      </w:ins>
      <w:r w:rsidR="00362D9F">
        <w:rPr>
          <w:rFonts w:ascii="Times New Roman" w:hAnsi="Times New Roman" w:cs="Times New Roman"/>
          <w:iCs/>
          <w:color w:val="333333"/>
          <w:sz w:val="24"/>
          <w:szCs w:val="24"/>
          <w:bdr w:val="none" w:sz="0" w:space="0" w:color="auto" w:frame="1"/>
        </w:rPr>
        <w:t xml:space="preserve"> </w:t>
      </w:r>
      <w:r w:rsidR="00BB2EB1">
        <w:rPr>
          <w:rFonts w:ascii="Times New Roman" w:hAnsi="Times New Roman" w:cs="Times New Roman"/>
          <w:iCs/>
          <w:color w:val="333333"/>
          <w:sz w:val="24"/>
          <w:szCs w:val="24"/>
          <w:bdr w:val="none" w:sz="0" w:space="0" w:color="auto" w:frame="1"/>
        </w:rPr>
        <w:t xml:space="preserve"> </w:t>
      </w:r>
      <w:r w:rsidR="00C74EAA">
        <w:rPr>
          <w:rFonts w:ascii="Times New Roman" w:hAnsi="Times New Roman" w:cs="Times New Roman"/>
          <w:iCs/>
          <w:color w:val="333333"/>
          <w:sz w:val="24"/>
          <w:szCs w:val="24"/>
          <w:bdr w:val="none" w:sz="0" w:space="0" w:color="auto" w:frame="1"/>
        </w:rPr>
        <w:t xml:space="preserve"> </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CE372A">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"DOI" : "10.1016/j.fooweb.2014.11.002", "ISSN" : "23522496", "author" : [ { "dropping-particle" : "", "family" : "Borrelli", "given" : "Jonathan J.", "non-dropping-particle" : "", "parse-names" : false, "suffix" : "" }, { "dropping-particle" : "", "family" : "Ginzburg", "given" : "Lev R.", "non-dropping-particle" : "", "parse-names" : false, "suffix" : "" } ], "container-title" : "Food Webs", "id" : "ITEM-2", "issue" : "1-4", "issued" : { "date-parts" : [ [ "2014", "11" ] ] }, "page" : "10-17", "publisher" : "Elsevier Inc.", "title" : "Why there are so few trophic levels: selection against instability explains the pattern", "type" : "article-journal", "volume" : "1" }, "uris" : [ "http://www.mendeley.com/documents/?uuid=e989c49f-ab1e-4350-ba14-88254561152a" ] } ], "mendeley" : { "formattedCitation" : "(Allesina and Pascual 2008, Borrelli and Ginzburg 2014)", "plainTextFormattedCitation" : "(Allesina and Pascual 2008, Borrelli and Ginzburg 2014)",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w:t>
      </w:r>
      <w:r w:rsidR="00394658">
        <w:rPr>
          <w:rFonts w:ascii="Times New Roman" w:hAnsi="Times New Roman" w:cs="Times New Roman"/>
          <w:iCs/>
          <w:color w:val="333333"/>
          <w:sz w:val="24"/>
          <w:szCs w:val="24"/>
          <w:bdr w:val="none" w:sz="0" w:space="0" w:color="auto" w:frame="1"/>
        </w:rPr>
        <w:t>be informative</w:t>
      </w:r>
      <w:r w:rsidR="00CC1ACE">
        <w:rPr>
          <w:rFonts w:ascii="Times New Roman" w:hAnsi="Times New Roman" w:cs="Times New Roman"/>
          <w:iCs/>
          <w:color w:val="333333"/>
          <w:sz w:val="24"/>
          <w:szCs w:val="24"/>
          <w:bdr w:val="none" w:sz="0" w:space="0" w:color="auto" w:frame="1"/>
        </w:rPr>
        <w:t xml:space="preserve">. Yet quasi sign-stability can reveal </w:t>
      </w:r>
      <w:r w:rsidR="00394658">
        <w:rPr>
          <w:rFonts w:ascii="Times New Roman" w:hAnsi="Times New Roman" w:cs="Times New Roman"/>
          <w:iCs/>
          <w:color w:val="333333"/>
          <w:sz w:val="24"/>
          <w:szCs w:val="24"/>
          <w:bdr w:val="none" w:sz="0" w:space="0" w:color="auto" w:frame="1"/>
        </w:rPr>
        <w:t>a considerable amount</w:t>
      </w:r>
      <w:r w:rsidR="00CC1ACE">
        <w:rPr>
          <w:rFonts w:ascii="Times New Roman" w:hAnsi="Times New Roman" w:cs="Times New Roman"/>
          <w:iCs/>
          <w:color w:val="333333"/>
          <w:sz w:val="24"/>
          <w:szCs w:val="24"/>
          <w:bdr w:val="none" w:sz="0" w:space="0" w:color="auto" w:frame="1"/>
        </w:rPr>
        <w:t xml:space="preserve"> about the system, given just the sign-structure of the community. </w:t>
      </w:r>
    </w:p>
    <w:p w:rsidR="002B641A" w:rsidDel="005327D8" w:rsidRDefault="00CC1ACE" w:rsidP="002B641A">
      <w:pPr>
        <w:spacing w:line="480" w:lineRule="auto"/>
        <w:ind w:firstLine="720"/>
        <w:rPr>
          <w:del w:id="123" w:author="Jon Borrelli" w:date="2015-01-02T18:41:00Z"/>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an expectation of wh</w:t>
      </w:r>
      <w:r w:rsidR="002B641A">
        <w:rPr>
          <w:rFonts w:ascii="Times New Roman" w:hAnsi="Times New Roman" w:cs="Times New Roman"/>
          <w:iCs/>
          <w:color w:val="333333"/>
          <w:sz w:val="24"/>
          <w:szCs w:val="24"/>
          <w:bdr w:val="none" w:sz="0" w:space="0" w:color="auto" w:frame="1"/>
        </w:rPr>
        <w:t xml:space="preserve">at should </w:t>
      </w:r>
      <w:r w:rsidR="00720188">
        <w:rPr>
          <w:rFonts w:ascii="Times New Roman" w:hAnsi="Times New Roman" w:cs="Times New Roman"/>
          <w:iCs/>
          <w:color w:val="333333"/>
          <w:sz w:val="24"/>
          <w:szCs w:val="24"/>
          <w:bdr w:val="none" w:sz="0" w:space="0" w:color="auto" w:frame="1"/>
        </w:rPr>
        <w:t xml:space="preserve">be </w:t>
      </w:r>
      <w:r w:rsidR="002B641A">
        <w:rPr>
          <w:rFonts w:ascii="Times New Roman" w:hAnsi="Times New Roman" w:cs="Times New Roman"/>
          <w:iCs/>
          <w:color w:val="333333"/>
          <w:sz w:val="24"/>
          <w:szCs w:val="24"/>
          <w:bdr w:val="none" w:sz="0" w:space="0" w:color="auto" w:frame="1"/>
        </w:rPr>
        <w:t>observe</w:t>
      </w:r>
      <w:r w:rsidR="00720188">
        <w:rPr>
          <w:rFonts w:ascii="Times New Roman" w:hAnsi="Times New Roman" w:cs="Times New Roman"/>
          <w:iCs/>
          <w:color w:val="333333"/>
          <w:sz w:val="24"/>
          <w:szCs w:val="24"/>
          <w:bdr w:val="none" w:sz="0" w:space="0" w:color="auto" w:frame="1"/>
        </w:rPr>
        <w:t>d</w:t>
      </w:r>
      <w:r w:rsidR="002B641A">
        <w:rPr>
          <w:rFonts w:ascii="Times New Roman" w:hAnsi="Times New Roman" w:cs="Times New Roman"/>
          <w:iCs/>
          <w:color w:val="333333"/>
          <w:sz w:val="24"/>
          <w:szCs w:val="24"/>
          <w:bdr w:val="none" w:sz="0" w:space="0" w:color="auto" w:frame="1"/>
        </w:rPr>
        <w:t xml:space="preserve"> in nature</w:t>
      </w:r>
      <w:r w:rsidR="00720188">
        <w:rPr>
          <w:rFonts w:ascii="Times New Roman" w:hAnsi="Times New Roman" w:cs="Times New Roman"/>
          <w:iCs/>
          <w:color w:val="333333"/>
          <w:sz w:val="24"/>
          <w:szCs w:val="24"/>
          <w:bdr w:val="none" w:sz="0" w:space="0" w:color="auto" w:frame="1"/>
        </w:rPr>
        <w:t xml:space="preserve"> can be built</w:t>
      </w:r>
      <w:r w:rsidR="002B641A">
        <w:rPr>
          <w:rFonts w:ascii="Times New Roman" w:hAnsi="Times New Roman" w:cs="Times New Roman"/>
          <w:iCs/>
          <w:color w:val="333333"/>
          <w:sz w:val="24"/>
          <w:szCs w:val="24"/>
          <w:bdr w:val="none" w:sz="0" w:space="0" w:color="auto" w:frame="1"/>
        </w:rPr>
        <w:t>. In the</w:t>
      </w:r>
      <w:r w:rsidR="00394658">
        <w:rPr>
          <w:rFonts w:ascii="Times New Roman" w:hAnsi="Times New Roman" w:cs="Times New Roman"/>
          <w:iCs/>
          <w:color w:val="333333"/>
          <w:sz w:val="24"/>
          <w:szCs w:val="24"/>
          <w:bdr w:val="none" w:sz="0" w:space="0" w:color="auto" w:frame="1"/>
        </w:rPr>
        <w:t>ir</w:t>
      </w:r>
      <w:r w:rsidR="002B641A">
        <w:rPr>
          <w:rFonts w:ascii="Times New Roman" w:hAnsi="Times New Roman" w:cs="Times New Roman"/>
          <w:iCs/>
          <w:color w:val="333333"/>
          <w:sz w:val="24"/>
          <w:szCs w:val="24"/>
          <w:bdr w:val="none" w:sz="0" w:space="0" w:color="auto" w:frame="1"/>
        </w:rPr>
        <w:t xml:space="preserve"> study introducing the concept of quasi sign-stability Allesina and Pascual </w:t>
      </w:r>
      <w:r w:rsidR="002B641A">
        <w:rPr>
          <w:rFonts w:ascii="Times New Roman" w:hAnsi="Times New Roman" w:cs="Times New Roman"/>
          <w:iCs/>
          <w:color w:val="333333"/>
          <w:sz w:val="24"/>
          <w:szCs w:val="24"/>
          <w:bdr w:val="none" w:sz="0" w:space="0" w:color="auto" w:frame="1"/>
        </w:rPr>
        <w:fldChar w:fldCharType="begin" w:fldLock="1"/>
      </w:r>
      <w:r w:rsidR="00FC36A6">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"formattedCitation" : "(2008)", "plainTextFormattedCitation" : "(2008)",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the community </w:t>
      </w:r>
      <w:r w:rsidR="00720188">
        <w:rPr>
          <w:rFonts w:ascii="Times New Roman" w:hAnsi="Times New Roman" w:cs="Times New Roman"/>
          <w:iCs/>
          <w:color w:val="333333"/>
          <w:sz w:val="24"/>
          <w:szCs w:val="24"/>
          <w:bdr w:val="none" w:sz="0" w:space="0" w:color="auto" w:frame="1"/>
        </w:rPr>
        <w:t>should</w:t>
      </w:r>
      <w:r w:rsidR="002B641A">
        <w:rPr>
          <w:rFonts w:ascii="Times New Roman" w:hAnsi="Times New Roman" w:cs="Times New Roman"/>
          <w:iCs/>
          <w:color w:val="333333"/>
          <w:sz w:val="24"/>
          <w:szCs w:val="24"/>
          <w:bdr w:val="none" w:sz="0" w:space="0" w:color="auto" w:frame="1"/>
        </w:rPr>
        <w:t xml:space="preserve"> be more stable. My results show </w:t>
      </w:r>
      <w:r>
        <w:rPr>
          <w:rFonts w:ascii="Times New Roman" w:hAnsi="Times New Roman" w:cs="Times New Roman"/>
          <w:iCs/>
          <w:color w:val="333333"/>
          <w:sz w:val="24"/>
          <w:szCs w:val="24"/>
          <w:bdr w:val="none" w:sz="0" w:space="0" w:color="auto" w:frame="1"/>
        </w:rPr>
        <w:t xml:space="preserve">that tritrophic chains, direct competition, and apparent competition </w:t>
      </w:r>
      <w:r w:rsidR="00720188">
        <w:rPr>
          <w:rFonts w:ascii="Times New Roman" w:hAnsi="Times New Roman" w:cs="Times New Roman"/>
          <w:iCs/>
          <w:color w:val="333333"/>
          <w:sz w:val="24"/>
          <w:szCs w:val="24"/>
          <w:bdr w:val="none" w:sz="0" w:space="0" w:color="auto" w:frame="1"/>
        </w:rPr>
        <w:t xml:space="preserve">should be expected </w:t>
      </w:r>
      <w:r>
        <w:rPr>
          <w:rFonts w:ascii="Times New Roman" w:hAnsi="Times New Roman" w:cs="Times New Roman"/>
          <w:iCs/>
          <w:color w:val="333333"/>
          <w:sz w:val="24"/>
          <w:szCs w:val="24"/>
          <w:bdr w:val="none" w:sz="0" w:space="0" w:color="auto" w:frame="1"/>
        </w:rPr>
        <w:t>more frequently</w:t>
      </w:r>
      <w:r w:rsidR="002B641A">
        <w:rPr>
          <w:rFonts w:ascii="Times New Roman" w:hAnsi="Times New Roman" w:cs="Times New Roman"/>
          <w:iCs/>
          <w:color w:val="333333"/>
          <w:sz w:val="24"/>
          <w:szCs w:val="24"/>
          <w:bdr w:val="none" w:sz="0" w:space="0" w:color="auto" w:frame="1"/>
        </w:rPr>
        <w:t xml:space="preserve">; while Borrelli and Ginzburg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 xml:space="preserve">ted that </w:t>
      </w:r>
      <w:r w:rsidR="002B641A">
        <w:rPr>
          <w:rFonts w:ascii="Times New Roman" w:hAnsi="Times New Roman" w:cs="Times New Roman"/>
          <w:iCs/>
          <w:color w:val="333333"/>
          <w:sz w:val="24"/>
          <w:szCs w:val="24"/>
          <w:bdr w:val="none" w:sz="0" w:space="0" w:color="auto" w:frame="1"/>
        </w:rPr>
        <w:t xml:space="preserve">short food chains </w:t>
      </w:r>
      <w:r w:rsidR="00C051DC">
        <w:rPr>
          <w:rFonts w:ascii="Times New Roman" w:hAnsi="Times New Roman" w:cs="Times New Roman"/>
          <w:iCs/>
          <w:color w:val="333333"/>
          <w:sz w:val="24"/>
          <w:szCs w:val="24"/>
          <w:bdr w:val="none" w:sz="0" w:space="0" w:color="auto" w:frame="1"/>
        </w:rPr>
        <w:t>should</w:t>
      </w:r>
      <w:r w:rsidR="004B0AD4">
        <w:rPr>
          <w:rFonts w:ascii="Times New Roman" w:hAnsi="Times New Roman" w:cs="Times New Roman"/>
          <w:iCs/>
          <w:color w:val="333333"/>
          <w:sz w:val="24"/>
          <w:szCs w:val="24"/>
          <w:bdr w:val="none" w:sz="0" w:space="0" w:color="auto" w:frame="1"/>
        </w:rPr>
        <w:t xml:space="preserve">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394658">
        <w:rPr>
          <w:rFonts w:ascii="Times New Roman" w:hAnsi="Times New Roman" w:cs="Times New Roman"/>
          <w:iCs/>
          <w:color w:val="333333"/>
          <w:sz w:val="24"/>
          <w:szCs w:val="24"/>
          <w:bdr w:val="none" w:sz="0" w:space="0" w:color="auto" w:frame="1"/>
        </w:rPr>
        <w:t>The results of this study show that these</w:t>
      </w:r>
      <w:r w:rsidR="002B641A">
        <w:rPr>
          <w:rFonts w:ascii="Times New Roman" w:hAnsi="Times New Roman" w:cs="Times New Roman"/>
          <w:iCs/>
          <w:color w:val="333333"/>
          <w:sz w:val="24"/>
          <w:szCs w:val="24"/>
          <w:bdr w:val="none" w:sz="0" w:space="0" w:color="auto" w:frame="1"/>
        </w:rPr>
        <w:t xml:space="preserve"> expectation</w:t>
      </w:r>
      <w:r w:rsidR="00394658">
        <w:rPr>
          <w:rFonts w:ascii="Times New Roman" w:hAnsi="Times New Roman" w:cs="Times New Roman"/>
          <w:iCs/>
          <w:color w:val="333333"/>
          <w:sz w:val="24"/>
          <w:szCs w:val="24"/>
          <w:bdr w:val="none" w:sz="0" w:space="0" w:color="auto" w:frame="1"/>
        </w:rPr>
        <w:t>s</w:t>
      </w:r>
      <w:r w:rsidR="002B641A">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match</w:t>
      </w:r>
      <w:r w:rsidR="002B641A">
        <w:rPr>
          <w:rFonts w:ascii="Times New Roman" w:hAnsi="Times New Roman" w:cs="Times New Roman"/>
          <w:iCs/>
          <w:color w:val="333333"/>
          <w:sz w:val="24"/>
          <w:szCs w:val="24"/>
          <w:bdr w:val="none" w:sz="0" w:space="0" w:color="auto" w:frame="1"/>
        </w:rPr>
        <w:t xml:space="preserve"> what is actually observed in nature</w:t>
      </w:r>
      <w:r w:rsidR="00266D1B">
        <w:rPr>
          <w:rFonts w:ascii="Times New Roman" w:hAnsi="Times New Roman" w:cs="Times New Roman"/>
          <w:iCs/>
          <w:color w:val="333333"/>
          <w:sz w:val="24"/>
          <w:szCs w:val="24"/>
          <w:bdr w:val="none" w:sz="0" w:space="0" w:color="auto" w:frame="1"/>
        </w:rPr>
        <w:t xml:space="preserve">, </w:t>
      </w:r>
      <w:r w:rsidR="00394658">
        <w:rPr>
          <w:rFonts w:ascii="Times New Roman" w:hAnsi="Times New Roman" w:cs="Times New Roman"/>
          <w:iCs/>
          <w:color w:val="333333"/>
          <w:sz w:val="24"/>
          <w:szCs w:val="24"/>
          <w:bdr w:val="none" w:sz="0" w:space="0" w:color="auto" w:frame="1"/>
        </w:rPr>
        <w:t xml:space="preserve">as was shown for food chains by </w:t>
      </w:r>
      <w:r w:rsidR="002B641A">
        <w:rPr>
          <w:rFonts w:ascii="Times New Roman" w:hAnsi="Times New Roman" w:cs="Times New Roman"/>
          <w:iCs/>
          <w:color w:val="333333"/>
          <w:sz w:val="24"/>
          <w:szCs w:val="24"/>
          <w:bdr w:val="none" w:sz="0" w:space="0" w:color="auto" w:frame="1"/>
        </w:rPr>
        <w:t xml:space="preserve">Borrelli and Ginzburg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w:t>
      </w:r>
    </w:p>
    <w:p w:rsidR="00AA3C36" w:rsidRDefault="00AA3C36" w:rsidP="005327D8">
      <w:pPr>
        <w:spacing w:line="480" w:lineRule="auto"/>
        <w:ind w:firstLine="720"/>
        <w:rPr>
          <w:rFonts w:ascii="Times New Roman" w:hAnsi="Times New Roman" w:cs="Times New Roman"/>
          <w:iCs/>
          <w:color w:val="333333"/>
          <w:sz w:val="24"/>
          <w:szCs w:val="24"/>
          <w:bdr w:val="none" w:sz="0" w:space="0" w:color="auto" w:frame="1"/>
        </w:rPr>
      </w:pPr>
      <w:del w:id="124" w:author="Jon Borrelli" w:date="2015-01-02T18:40:00Z">
        <w:r w:rsidDel="005327D8">
          <w:rPr>
            <w:rFonts w:ascii="Times New Roman" w:hAnsi="Times New Roman" w:cs="Times New Roman"/>
            <w:iCs/>
            <w:color w:val="333333"/>
            <w:sz w:val="24"/>
            <w:szCs w:val="24"/>
            <w:bdr w:val="none" w:sz="0" w:space="0" w:color="auto" w:frame="1"/>
          </w:rPr>
          <w:delText xml:space="preserve">Similarly, other food web configurations that are commonly observed in empirical networks, such as modularity in food webs or nestedness in mutualistic networks, could also be </w:delText>
        </w:r>
        <w:r w:rsidDel="005327D8">
          <w:rPr>
            <w:rFonts w:ascii="Times New Roman" w:hAnsi="Times New Roman" w:cs="Times New Roman"/>
            <w:iCs/>
            <w:color w:val="333333"/>
            <w:sz w:val="24"/>
            <w:szCs w:val="24"/>
            <w:bdr w:val="none" w:sz="0" w:space="0" w:color="auto" w:frame="1"/>
          </w:rPr>
          <w:lastRenderedPageBreak/>
          <w:delText>the result of a selecti</w:delText>
        </w:r>
        <w:r w:rsidR="004F1AE3" w:rsidDel="005327D8">
          <w:rPr>
            <w:rFonts w:ascii="Times New Roman" w:hAnsi="Times New Roman" w:cs="Times New Roman"/>
            <w:iCs/>
            <w:color w:val="333333"/>
            <w:sz w:val="24"/>
            <w:szCs w:val="24"/>
            <w:bdr w:val="none" w:sz="0" w:space="0" w:color="auto" w:frame="1"/>
          </w:rPr>
          <w:delText xml:space="preserve">on against unstable structures. I would expect that there should be a positive relationship between quasi sign-stability and modularity and nestedness. Food webs that are modular should also be more quasi sign-stable, as should nested mutualistic networks. Thébault and Fontaine </w:delText>
        </w:r>
        <w:r w:rsidR="004F1AE3" w:rsidDel="005327D8">
          <w:rPr>
            <w:rFonts w:ascii="Times New Roman" w:hAnsi="Times New Roman" w:cs="Times New Roman"/>
            <w:iCs/>
            <w:color w:val="333333"/>
            <w:sz w:val="24"/>
            <w:szCs w:val="24"/>
            <w:bdr w:val="none" w:sz="0" w:space="0" w:color="auto" w:frame="1"/>
          </w:rPr>
          <w:fldChar w:fldCharType="begin" w:fldLock="1"/>
        </w:r>
        <w:r w:rsidR="00FC36A6" w:rsidDel="005327D8">
          <w:rPr>
            <w:rFonts w:ascii="Times New Roman" w:hAnsi="Times New Roman" w:cs="Times New Roman"/>
            <w:iCs/>
            <w:color w:val="333333"/>
            <w:sz w:val="24"/>
            <w:szCs w:val="24"/>
            <w:bdr w:val="none" w:sz="0" w:space="0" w:color="auto" w:frame="1"/>
          </w:rPr>
          <w:del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"label" : "opus", "suppress-author" : 1, "uris" : [ "http://www.mendeley.com/documents/?uuid=9812d0a3-d03b-4d82-b058-fbc5160c4c33" ] } ], "mendeley" : { "formattedCitation" : "(2010)", "plainTextFormattedCitation" : "(2010)", "previouslyFormattedCitation" : "(2010)" }, "properties" : { "noteIndex" : 0 }, "schema" : "https://github.com/citation-style-language/schema/raw/master/csl-citation.json" }</w:delInstrText>
        </w:r>
        <w:r w:rsidR="004F1AE3" w:rsidDel="005327D8">
          <w:rPr>
            <w:rFonts w:ascii="Times New Roman" w:hAnsi="Times New Roman" w:cs="Times New Roman"/>
            <w:iCs/>
            <w:color w:val="333333"/>
            <w:sz w:val="24"/>
            <w:szCs w:val="24"/>
            <w:bdr w:val="none" w:sz="0" w:space="0" w:color="auto" w:frame="1"/>
          </w:rPr>
          <w:fldChar w:fldCharType="separate"/>
        </w:r>
        <w:r w:rsidR="004F1AE3" w:rsidRPr="004F1AE3" w:rsidDel="005327D8">
          <w:rPr>
            <w:rFonts w:ascii="Times New Roman" w:hAnsi="Times New Roman" w:cs="Times New Roman"/>
            <w:iCs/>
            <w:noProof/>
            <w:color w:val="333333"/>
            <w:sz w:val="24"/>
            <w:szCs w:val="24"/>
            <w:bdr w:val="none" w:sz="0" w:space="0" w:color="auto" w:frame="1"/>
          </w:rPr>
          <w:delText>(2010)</w:delText>
        </w:r>
        <w:r w:rsidR="004F1AE3" w:rsidDel="005327D8">
          <w:rPr>
            <w:rFonts w:ascii="Times New Roman" w:hAnsi="Times New Roman" w:cs="Times New Roman"/>
            <w:iCs/>
            <w:color w:val="333333"/>
            <w:sz w:val="24"/>
            <w:szCs w:val="24"/>
            <w:bdr w:val="none" w:sz="0" w:space="0" w:color="auto" w:frame="1"/>
          </w:rPr>
          <w:fldChar w:fldCharType="end"/>
        </w:r>
        <w:r w:rsidR="004F1AE3" w:rsidDel="005327D8">
          <w:rPr>
            <w:rFonts w:ascii="Times New Roman" w:hAnsi="Times New Roman" w:cs="Times New Roman"/>
            <w:iCs/>
            <w:color w:val="333333"/>
            <w:sz w:val="24"/>
            <w:szCs w:val="24"/>
            <w:bdr w:val="none" w:sz="0" w:space="0" w:color="auto" w:frame="1"/>
          </w:rPr>
          <w:delText xml:space="preserve"> showed that over time modularity increases in food webs and nestedness increases in plant-pollinator networks, an observation that would be expected based on a systemic selection hypothesis. </w:delText>
        </w:r>
      </w:del>
    </w:p>
    <w:p w:rsidR="00CC1ACE" w:rsidRDefault="0039465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If </w:t>
      </w:r>
      <w:r w:rsidR="002B641A">
        <w:rPr>
          <w:rFonts w:ascii="Times New Roman" w:hAnsi="Times New Roman" w:cs="Times New Roman"/>
          <w:iCs/>
          <w:color w:val="333333"/>
          <w:sz w:val="24"/>
          <w:szCs w:val="24"/>
          <w:bdr w:val="none" w:sz="0" w:space="0" w:color="auto" w:frame="1"/>
        </w:rPr>
        <w:t xml:space="preserve">observed pattern does not match our expectation based on quasi sign-stability, it may be an indication of some underlying biologically interesting phenomenon. For example, while the intra-guild predation subgraph (A eats B, A eats C, B eats C) is moderately quasi sign-stable, </w:t>
      </w:r>
      <w:r>
        <w:rPr>
          <w:rFonts w:ascii="Times New Roman" w:hAnsi="Times New Roman" w:cs="Times New Roman"/>
          <w:iCs/>
          <w:color w:val="333333"/>
          <w:sz w:val="24"/>
          <w:szCs w:val="24"/>
          <w:bdr w:val="none" w:sz="0" w:space="0" w:color="auto" w:frame="1"/>
        </w:rPr>
        <w:t xml:space="preserve">the expectation is </w:t>
      </w:r>
      <w:r w:rsidR="002B641A">
        <w:rPr>
          <w:rFonts w:ascii="Times New Roman" w:hAnsi="Times New Roman" w:cs="Times New Roman"/>
          <w:iCs/>
          <w:color w:val="333333"/>
          <w:sz w:val="24"/>
          <w:szCs w:val="24"/>
          <w:bdr w:val="none" w:sz="0" w:space="0" w:color="auto" w:frame="1"/>
        </w:rPr>
        <w:t xml:space="preserve">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sidR="002B641A">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One potential explanation for the lack of intra-guild predation sub</w:t>
      </w:r>
      <w:r w:rsidR="00AC502C">
        <w:rPr>
          <w:rFonts w:ascii="Times New Roman" w:hAnsi="Times New Roman" w:cs="Times New Roman"/>
          <w:iCs/>
          <w:color w:val="333333"/>
          <w:sz w:val="24"/>
          <w:szCs w:val="24"/>
          <w:bdr w:val="none" w:sz="0" w:space="0" w:color="auto" w:frame="1"/>
        </w:rPr>
        <w:t xml:space="preserve">graphs is one of feasibility. An equilibrium point </w:t>
      </w:r>
      <w:r>
        <w:rPr>
          <w:rFonts w:ascii="Times New Roman" w:hAnsi="Times New Roman" w:cs="Times New Roman"/>
          <w:iCs/>
          <w:color w:val="333333"/>
          <w:sz w:val="24"/>
          <w:szCs w:val="24"/>
          <w:bdr w:val="none" w:sz="0" w:space="0" w:color="auto" w:frame="1"/>
        </w:rPr>
        <w:t xml:space="preserve">would be feasible if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w:t>
      </w:r>
      <w:r w:rsidR="00394658">
        <w:rPr>
          <w:rFonts w:ascii="Times New Roman" w:hAnsi="Times New Roman" w:cs="Times New Roman"/>
          <w:iCs/>
          <w:color w:val="333333"/>
          <w:sz w:val="24"/>
          <w:szCs w:val="24"/>
          <w:bdr w:val="none" w:sz="0" w:space="0" w:color="auto" w:frame="1"/>
        </w:rPr>
        <w:t xml:space="preserve">on </w:t>
      </w:r>
      <w:r>
        <w:rPr>
          <w:rFonts w:ascii="Times New Roman" w:hAnsi="Times New Roman" w:cs="Times New Roman"/>
          <w:iCs/>
          <w:color w:val="333333"/>
          <w:sz w:val="24"/>
          <w:szCs w:val="24"/>
          <w:bdr w:val="none" w:sz="0" w:space="0" w:color="auto" w:frame="1"/>
        </w:rPr>
        <w:t>the magnitude of the elements of the Jacobian</w:t>
      </w:r>
      <w:r w:rsidR="008A7F98">
        <w:rPr>
          <w:rFonts w:ascii="Times New Roman" w:hAnsi="Times New Roman" w:cs="Times New Roman"/>
          <w:iCs/>
          <w:color w:val="333333"/>
          <w:sz w:val="24"/>
          <w:szCs w:val="24"/>
          <w:bdr w:val="none" w:sz="0" w:space="0" w:color="auto" w:frame="1"/>
        </w:rPr>
        <w:t>, and that region of “</w:t>
      </w:r>
      <w:r>
        <w:rPr>
          <w:rFonts w:ascii="Times New Roman" w:hAnsi="Times New Roman" w:cs="Times New Roman"/>
          <w:iCs/>
          <w:color w:val="333333"/>
          <w:sz w:val="24"/>
          <w:szCs w:val="24"/>
          <w:bdr w:val="none" w:sz="0" w:space="0" w:color="auto" w:frame="1"/>
        </w:rPr>
        <w:t xml:space="preserve">parameter space” could be smaller than the region that is considered stable.   </w:t>
      </w:r>
    </w:p>
    <w:p w:rsidR="008A7F98" w:rsidRDefault="008A7F98" w:rsidP="00230D3C">
      <w:pPr>
        <w:spacing w:line="480" w:lineRule="auto"/>
        <w:ind w:firstLine="720"/>
        <w:rPr>
          <w:ins w:id="125" w:author="Jon Borrelli" w:date="2015-01-02T19:50:00Z"/>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w:t>
      </w:r>
      <w:r w:rsidR="00394658">
        <w:rPr>
          <w:rFonts w:ascii="Times New Roman" w:hAnsi="Times New Roman" w:cs="Times New Roman"/>
          <w:iCs/>
          <w:color w:val="333333"/>
          <w:sz w:val="24"/>
          <w:szCs w:val="24"/>
          <w:bdr w:val="none" w:sz="0" w:space="0" w:color="auto" w:frame="1"/>
        </w:rPr>
        <w:t>will be</w:t>
      </w:r>
      <w:r w:rsidR="003A571B">
        <w:rPr>
          <w:rFonts w:ascii="Times New Roman" w:hAnsi="Times New Roman" w:cs="Times New Roman"/>
          <w:iCs/>
          <w:color w:val="333333"/>
          <w:sz w:val="24"/>
          <w:szCs w:val="24"/>
          <w:bdr w:val="none" w:sz="0" w:space="0" w:color="auto" w:frame="1"/>
        </w:rPr>
        <w:t xml:space="preserve"> to learn how the stability properties of the three-node configurations </w:t>
      </w:r>
      <w:r w:rsidR="003A571B">
        <w:rPr>
          <w:rFonts w:ascii="Times New Roman" w:hAnsi="Times New Roman" w:cs="Times New Roman"/>
          <w:iCs/>
          <w:color w:val="333333"/>
          <w:sz w:val="24"/>
          <w:szCs w:val="24"/>
          <w:bdr w:val="none" w:sz="0" w:space="0" w:color="auto" w:frame="1"/>
        </w:rPr>
        <w:lastRenderedPageBreak/>
        <w:t xml:space="preserve">scale up to larger networks. I expect that, in general, networks with subgraph patterns that show over-representation of subgraphs that are more quasi sign-stable should themselves be more stable. </w:t>
      </w:r>
    </w:p>
    <w:p w:rsidR="00230D3C" w:rsidRDefault="00230D3C" w:rsidP="00230D3C">
      <w:pPr>
        <w:spacing w:line="480" w:lineRule="auto"/>
        <w:ind w:firstLine="720"/>
        <w:rPr>
          <w:ins w:id="126" w:author="Jon Borrelli" w:date="2015-01-02T19:50:00Z"/>
          <w:rFonts w:ascii="Times New Roman" w:hAnsi="Times New Roman" w:cs="Times New Roman"/>
          <w:iCs/>
          <w:color w:val="333333"/>
          <w:sz w:val="24"/>
          <w:szCs w:val="24"/>
          <w:bdr w:val="none" w:sz="0" w:space="0" w:color="auto" w:frame="1"/>
        </w:rPr>
      </w:pPr>
      <w:ins w:id="127" w:author="Jon Borrelli" w:date="2015-01-02T19:50:00Z">
        <w:r>
          <w:rPr>
            <w:rFonts w:ascii="Times New Roman" w:hAnsi="Times New Roman" w:cs="Times New Roman"/>
            <w:iCs/>
            <w:color w:val="333333"/>
            <w:sz w:val="24"/>
            <w:szCs w:val="24"/>
            <w:bdr w:val="none" w:sz="0" w:space="0" w:color="auto" w:frame="1"/>
          </w:rPr>
          <w:t xml:space="preserve">Recent work has highlighted the role of trophic coherence in stabilizing large food webs </w:t>
        </w:r>
        <w:r>
          <w:rPr>
            <w:rFonts w:ascii="Times New Roman" w:hAnsi="Times New Roman" w:cs="Times New Roman"/>
            <w:iCs/>
            <w:color w:val="333333"/>
            <w:sz w:val="24"/>
            <w:szCs w:val="24"/>
            <w:bdr w:val="none" w:sz="0" w:space="0" w:color="auto" w:frame="1"/>
          </w:rPr>
          <w:fldChar w:fldCharType="begin" w:fldLock="1"/>
        </w:r>
      </w:ins>
      <w:r w:rsidR="00CE372A">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"Johnson", "given" : "Samuel", "non-dropping-particle" : "", "parse-names" : false, "suffix" : "" }, { "dropping-particle" : "", "family" : "Dom\u00ednguez-Garc\u00eda", "given" : "Virginia", "non-dropping-particle" : "", "parse-names" : false, "suffix" : "" }, { "dropping-particle" : "", "family" : "Donetti", "given" : "Luca", "non-dropping-particle" : "", "parse-names" : false, "suffix" : "" }, { "dropping-particle" : "", "family" : "Mu\u00f1oz", "given" : "Miguel a.", "non-dropping-particle" : "", "parse-names" : false, "suffix" : "" } ], "container-title" : "arXiv preprint", "id" : "ITEM-1", "issued" : { "date-parts" : [ [ "2014", "4", "30" ] ] }, "title" : "Trophic coherence determines food-web stability", "type" : "article-journal" }, "uris" : [ "http://www.mendeley.com/documents/?uuid=36d41abf-594a-40f9-80f1-bad8e6c7d616" ] } ], "mendeley" : { "formattedCitation" : "(Johnson et al. 2014)", "plainTextFormattedCitation" : "(Johnson et al. 2014)", "previouslyFormattedCitation" : "(Johnson et al. 2014)" }, "properties" : { "noteIndex" : 0 }, "schema" : "https://github.com/citation-style-language/schema/raw/master/csl-citation.json" }</w:instrText>
      </w:r>
      <w:ins w:id="128" w:author="Jon Borrelli" w:date="2015-01-02T19:50:00Z">
        <w:r>
          <w:rPr>
            <w:rFonts w:ascii="Times New Roman" w:hAnsi="Times New Roman" w:cs="Times New Roman"/>
            <w:iCs/>
            <w:color w:val="333333"/>
            <w:sz w:val="24"/>
            <w:szCs w:val="24"/>
            <w:bdr w:val="none" w:sz="0" w:space="0" w:color="auto" w:frame="1"/>
          </w:rPr>
          <w:fldChar w:fldCharType="separate"/>
        </w:r>
        <w:r w:rsidRPr="00434122">
          <w:rPr>
            <w:rFonts w:ascii="Times New Roman" w:hAnsi="Times New Roman" w:cs="Times New Roman"/>
            <w:iCs/>
            <w:noProof/>
            <w:color w:val="333333"/>
            <w:sz w:val="24"/>
            <w:szCs w:val="24"/>
            <w:bdr w:val="none" w:sz="0" w:space="0" w:color="auto" w:frame="1"/>
          </w:rPr>
          <w:t>(Johnson et al.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Trophic coherence is a measure of the homogeneity of the distribution of the trophic distances between predators and their prey. A linear food chain, where species A eats B, B eats C, and C eats D, is a perfectly coherent web. Johnson et al. </w:t>
        </w:r>
        <w:r>
          <w:rPr>
            <w:rFonts w:ascii="Times New Roman" w:hAnsi="Times New Roman" w:cs="Times New Roman"/>
            <w:iCs/>
            <w:color w:val="333333"/>
            <w:sz w:val="24"/>
            <w:szCs w:val="24"/>
            <w:bdr w:val="none" w:sz="0" w:space="0" w:color="auto" w:frame="1"/>
          </w:rPr>
          <w:fldChar w:fldCharType="begin" w:fldLock="1"/>
        </w:r>
      </w:ins>
      <w:r w:rsidR="00CE372A">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"Johnson", "given" : "Samuel", "non-dropping-particle" : "", "parse-names" : false, "suffix" : "" }, { "dropping-particle" : "", "family" : "Dom\u00ednguez-Garc\u00eda", "given" : "Virginia", "non-dropping-particle" : "", "parse-names" : false, "suffix" : "" }, { "dropping-particle" : "", "family" : "Donetti", "given" : "Luca", "non-dropping-particle" : "", "parse-names" : false, "suffix" : "" }, { "dropping-particle" : "", "family" : "Mu\u00f1oz", "given" : "Miguel a.", "non-dropping-particle" : "", "parse-names" : false, "suffix" : "" } ], "container-title" : "arXiv preprint", "id" : "ITEM-1", "issued" : { "date-parts" : [ [ "2014", "4", "30" ] ] }, "title" : "Trophic coherence determines food-web stability", "type" : "article-journal" }, "label" : "opus", "suppress-author" : 1, "uris" : [ "http://www.mendeley.com/documents/?uuid=36d41abf-594a-40f9-80f1-bad8e6c7d616" ] } ], "mendeley" : { "formattedCitation" : "(2014)", "plainTextFormattedCitation" : "(2014)", "previouslyFormattedCitation" : "(2014)" }, "properties" : { "noteIndex" : 0 }, "schema" : "https://github.com/citation-style-language/schema/raw/master/csl-citation.json" }</w:instrText>
      </w:r>
      <w:ins w:id="129" w:author="Jon Borrelli" w:date="2015-01-02T19:50:00Z">
        <w:r>
          <w:rPr>
            <w:rFonts w:ascii="Times New Roman" w:hAnsi="Times New Roman" w:cs="Times New Roman"/>
            <w:iCs/>
            <w:color w:val="333333"/>
            <w:sz w:val="24"/>
            <w:szCs w:val="24"/>
            <w:bdr w:val="none" w:sz="0" w:space="0" w:color="auto" w:frame="1"/>
          </w:rPr>
          <w:fldChar w:fldCharType="separate"/>
        </w:r>
        <w:r w:rsidRPr="00434122">
          <w:rPr>
            <w:rFonts w:ascii="Times New Roman" w:hAnsi="Times New Roman" w:cs="Times New Roman"/>
            <w:iCs/>
            <w:noProof/>
            <w:color w:val="333333"/>
            <w:sz w:val="24"/>
            <w:szCs w:val="24"/>
            <w:bdr w:val="none" w:sz="0" w:space="0" w:color="auto" w:frame="1"/>
          </w:rPr>
          <w:t>(2014)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showed that stability increases with size and complexity in food webs that are trophically coherent. Therefore it is worth noting that those subgraphs that are most stable, the tritrophic chain, apparent competition, and direct competition are those that are trophically coherent. If webs that are more coherent are more stable, then webs built with coherent components should be more stable. </w:t>
        </w:r>
      </w:ins>
    </w:p>
    <w:p w:rsidR="00230D3C" w:rsidRDefault="00230D3C" w:rsidP="00230D3C">
      <w:pPr>
        <w:spacing w:line="480" w:lineRule="auto"/>
        <w:ind w:firstLine="720"/>
        <w:rPr>
          <w:rFonts w:ascii="Times New Roman" w:hAnsi="Times New Roman" w:cs="Times New Roman"/>
          <w:iCs/>
          <w:color w:val="333333"/>
          <w:sz w:val="24"/>
          <w:szCs w:val="24"/>
          <w:bdr w:val="none" w:sz="0" w:space="0" w:color="auto" w:frame="1"/>
        </w:rPr>
      </w:pPr>
      <w:ins w:id="130" w:author="Jon Borrelli" w:date="2015-01-02T19:54:00Z">
        <w:r>
          <w:rPr>
            <w:rFonts w:ascii="Times New Roman" w:hAnsi="Times New Roman" w:cs="Times New Roman"/>
            <w:iCs/>
            <w:color w:val="333333"/>
            <w:sz w:val="24"/>
            <w:szCs w:val="24"/>
            <w:bdr w:val="none" w:sz="0" w:space="0" w:color="auto" w:frame="1"/>
          </w:rPr>
          <w:t xml:space="preserve">Like the pattern of subgraphs in food webs, trophic coherence may be explained by the two hypotheses of constraints on the assembly of the web, or intrinsic </w:t>
        </w:r>
      </w:ins>
      <w:ins w:id="131" w:author="Jon Borrelli" w:date="2015-01-02T19:55:00Z">
        <w:r>
          <w:rPr>
            <w:rFonts w:ascii="Times New Roman" w:hAnsi="Times New Roman" w:cs="Times New Roman"/>
            <w:iCs/>
            <w:color w:val="333333"/>
            <w:sz w:val="24"/>
            <w:szCs w:val="24"/>
            <w:bdr w:val="none" w:sz="0" w:space="0" w:color="auto" w:frame="1"/>
          </w:rPr>
          <w:t xml:space="preserve">benefits of the structure. Johnson et al. </w:t>
        </w:r>
        <w:r>
          <w:rPr>
            <w:rFonts w:ascii="Times New Roman" w:hAnsi="Times New Roman" w:cs="Times New Roman"/>
            <w:iCs/>
            <w:color w:val="333333"/>
            <w:sz w:val="24"/>
            <w:szCs w:val="24"/>
            <w:bdr w:val="none" w:sz="0" w:space="0" w:color="auto" w:frame="1"/>
          </w:rPr>
          <w:fldChar w:fldCharType="begin" w:fldLock="1"/>
        </w:r>
      </w:ins>
      <w:r w:rsidR="00CE372A">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"Johnson", "given" : "Samuel", "non-dropping-particle" : "", "parse-names" : false, "suffix" : "" }, { "dropping-particle" : "", "family" : "Dom\u00ednguez-Garc\u00eda", "given" : "Virginia", "non-dropping-particle" : "", "parse-names" : false, "suffix" : "" }, { "dropping-particle" : "", "family" : "Donetti", "given" : "Luca", "non-dropping-particle" : "", "parse-names" : false, "suffix" : "" }, { "dropping-particle" : "", "family" : "Mu\u00f1oz", "given" : "Miguel a.", "non-dropping-particle" : "", "parse-names" : false, "suffix" : "" } ], "container-title" : "arXiv preprint", "id" : "ITEM-1", "issued" : { "date-parts" : [ [ "2014", "4", "30" ] ] }, "title" : "Trophic coherence determines food-web stability", "type" : "article-journal" }, "label" : "opus", "suppress-author" : 1, "uris" : [ "http://www.mendeley.com/documents/?uuid=36d41abf-594a-40f9-80f1-bad8e6c7d616" ] } ], "mendeley" : { "formattedCitation" : "(2014)", "plainTextFormattedCitation" : "(2014)", "previouslyFormattedCitation" :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230D3C">
        <w:rPr>
          <w:rFonts w:ascii="Times New Roman" w:hAnsi="Times New Roman" w:cs="Times New Roman"/>
          <w:iCs/>
          <w:noProof/>
          <w:color w:val="333333"/>
          <w:sz w:val="24"/>
          <w:szCs w:val="24"/>
          <w:bdr w:val="none" w:sz="0" w:space="0" w:color="auto" w:frame="1"/>
        </w:rPr>
        <w:t>(2014)</w:t>
      </w:r>
      <w:ins w:id="132" w:author="Jon Borrelli" w:date="2015-01-02T19:55:00Z">
        <w:r>
          <w:rPr>
            <w:rFonts w:ascii="Times New Roman" w:hAnsi="Times New Roman" w:cs="Times New Roman"/>
            <w:iCs/>
            <w:color w:val="333333"/>
            <w:sz w:val="24"/>
            <w:szCs w:val="24"/>
            <w:bdr w:val="none" w:sz="0" w:space="0" w:color="auto" w:frame="1"/>
          </w:rPr>
          <w:fldChar w:fldCharType="end"/>
        </w:r>
      </w:ins>
      <w:ins w:id="133" w:author="Jon Borrelli" w:date="2015-01-02T19:56:00Z">
        <w:r>
          <w:rPr>
            <w:rFonts w:ascii="Times New Roman" w:hAnsi="Times New Roman" w:cs="Times New Roman"/>
            <w:iCs/>
            <w:color w:val="333333"/>
            <w:sz w:val="24"/>
            <w:szCs w:val="24"/>
            <w:bdr w:val="none" w:sz="0" w:space="0" w:color="auto" w:frame="1"/>
          </w:rPr>
          <w:t xml:space="preserve"> suggest that adaptations for feeding on a given species </w:t>
        </w:r>
        <w:r w:rsidR="004D3B5F">
          <w:rPr>
            <w:rFonts w:ascii="Times New Roman" w:hAnsi="Times New Roman" w:cs="Times New Roman"/>
            <w:iCs/>
            <w:color w:val="333333"/>
            <w:sz w:val="24"/>
            <w:szCs w:val="24"/>
            <w:bdr w:val="none" w:sz="0" w:space="0" w:color="auto" w:frame="1"/>
          </w:rPr>
          <w:t>may be more helpful for preying upon other species at a similar tro</w:t>
        </w:r>
      </w:ins>
      <w:ins w:id="134" w:author="Jon Borrelli" w:date="2015-01-02T19:57:00Z">
        <w:r w:rsidR="004D3B5F">
          <w:rPr>
            <w:rFonts w:ascii="Times New Roman" w:hAnsi="Times New Roman" w:cs="Times New Roman"/>
            <w:iCs/>
            <w:color w:val="333333"/>
            <w:sz w:val="24"/>
            <w:szCs w:val="24"/>
            <w:bdr w:val="none" w:sz="0" w:space="0" w:color="auto" w:frame="1"/>
          </w:rPr>
          <w:t>phic level, evoking the idea of constraints on assembly of the web.</w:t>
        </w:r>
      </w:ins>
      <w:ins w:id="135" w:author="Jon Borrelli" w:date="2015-01-02T19:59:00Z">
        <w:r w:rsidR="004D3B5F">
          <w:rPr>
            <w:rFonts w:ascii="Times New Roman" w:hAnsi="Times New Roman" w:cs="Times New Roman"/>
            <w:iCs/>
            <w:color w:val="333333"/>
            <w:sz w:val="24"/>
            <w:szCs w:val="24"/>
            <w:bdr w:val="none" w:sz="0" w:space="0" w:color="auto" w:frame="1"/>
          </w:rPr>
          <w:t xml:space="preserve"> The observed </w:t>
        </w:r>
      </w:ins>
      <w:ins w:id="136" w:author="Jon Borrelli" w:date="2015-01-02T20:01:00Z">
        <w:r w:rsidR="004D3B5F">
          <w:rPr>
            <w:rFonts w:ascii="Times New Roman" w:hAnsi="Times New Roman" w:cs="Times New Roman"/>
            <w:iCs/>
            <w:color w:val="333333"/>
            <w:sz w:val="24"/>
            <w:szCs w:val="24"/>
            <w:bdr w:val="none" w:sz="0" w:space="0" w:color="auto" w:frame="1"/>
          </w:rPr>
          <w:t>frequency</w:t>
        </w:r>
      </w:ins>
      <w:ins w:id="137" w:author="Jon Borrelli" w:date="2015-01-02T20:02:00Z">
        <w:r w:rsidR="004D3B5F">
          <w:rPr>
            <w:rFonts w:ascii="Times New Roman" w:hAnsi="Times New Roman" w:cs="Times New Roman"/>
            <w:iCs/>
            <w:color w:val="333333"/>
            <w:sz w:val="24"/>
            <w:szCs w:val="24"/>
            <w:bdr w:val="none" w:sz="0" w:space="0" w:color="auto" w:frame="1"/>
          </w:rPr>
          <w:t xml:space="preserve"> of subgraphs</w:t>
        </w:r>
      </w:ins>
      <w:ins w:id="138" w:author="Jon Borrelli" w:date="2015-01-02T20:01:00Z">
        <w:r w:rsidR="004D3B5F">
          <w:rPr>
            <w:rFonts w:ascii="Times New Roman" w:hAnsi="Times New Roman" w:cs="Times New Roman"/>
            <w:iCs/>
            <w:color w:val="333333"/>
            <w:sz w:val="24"/>
            <w:szCs w:val="24"/>
            <w:bdr w:val="none" w:sz="0" w:space="0" w:color="auto" w:frame="1"/>
          </w:rPr>
          <w:t xml:space="preserve"> may then be the result of </w:t>
        </w:r>
      </w:ins>
      <w:ins w:id="139" w:author="Jon Borrelli" w:date="2015-01-02T20:03:00Z">
        <w:r w:rsidR="004D3B5F">
          <w:rPr>
            <w:rFonts w:ascii="Times New Roman" w:hAnsi="Times New Roman" w:cs="Times New Roman"/>
            <w:iCs/>
            <w:color w:val="333333"/>
            <w:sz w:val="24"/>
            <w:szCs w:val="24"/>
            <w:bdr w:val="none" w:sz="0" w:space="0" w:color="auto" w:frame="1"/>
          </w:rPr>
          <w:t xml:space="preserve">such </w:t>
        </w:r>
      </w:ins>
      <w:ins w:id="140" w:author="Jon Borrelli" w:date="2015-01-02T20:01:00Z">
        <w:r w:rsidR="004D3B5F">
          <w:rPr>
            <w:rFonts w:ascii="Times New Roman" w:hAnsi="Times New Roman" w:cs="Times New Roman"/>
            <w:iCs/>
            <w:color w:val="333333"/>
            <w:sz w:val="24"/>
            <w:szCs w:val="24"/>
            <w:bdr w:val="none" w:sz="0" w:space="0" w:color="auto" w:frame="1"/>
          </w:rPr>
          <w:t>feeding preferences</w:t>
        </w:r>
      </w:ins>
      <w:ins w:id="141" w:author="Jon Borrelli" w:date="2015-01-02T20:03:00Z">
        <w:r w:rsidR="004D3B5F">
          <w:rPr>
            <w:rFonts w:ascii="Times New Roman" w:hAnsi="Times New Roman" w:cs="Times New Roman"/>
            <w:iCs/>
            <w:color w:val="333333"/>
            <w:sz w:val="24"/>
            <w:szCs w:val="24"/>
            <w:bdr w:val="none" w:sz="0" w:space="0" w:color="auto" w:frame="1"/>
          </w:rPr>
          <w:t xml:space="preserve"> and the apparent relationship between stability and frequency</w:t>
        </w:r>
      </w:ins>
      <w:ins w:id="142" w:author="Jon Borrelli" w:date="2015-01-02T21:27:00Z">
        <w:r w:rsidR="00B77AB0">
          <w:rPr>
            <w:rFonts w:ascii="Times New Roman" w:hAnsi="Times New Roman" w:cs="Times New Roman"/>
            <w:iCs/>
            <w:color w:val="333333"/>
            <w:sz w:val="24"/>
            <w:szCs w:val="24"/>
            <w:bdr w:val="none" w:sz="0" w:space="0" w:color="auto" w:frame="1"/>
          </w:rPr>
          <w:t xml:space="preserve"> only</w:t>
        </w:r>
      </w:ins>
      <w:ins w:id="143" w:author="Jon Borrelli" w:date="2015-01-02T20:03:00Z">
        <w:r w:rsidR="004D3B5F">
          <w:rPr>
            <w:rFonts w:ascii="Times New Roman" w:hAnsi="Times New Roman" w:cs="Times New Roman"/>
            <w:iCs/>
            <w:color w:val="333333"/>
            <w:sz w:val="24"/>
            <w:szCs w:val="24"/>
            <w:bdr w:val="none" w:sz="0" w:space="0" w:color="auto" w:frame="1"/>
          </w:rPr>
          <w:t xml:space="preserve"> coincidental. One could</w:t>
        </w:r>
      </w:ins>
      <w:ins w:id="144" w:author="Jon Borrelli" w:date="2015-01-02T20:09:00Z">
        <w:r w:rsidR="00BA463B">
          <w:rPr>
            <w:rFonts w:ascii="Times New Roman" w:hAnsi="Times New Roman" w:cs="Times New Roman"/>
            <w:iCs/>
            <w:color w:val="333333"/>
            <w:sz w:val="24"/>
            <w:szCs w:val="24"/>
            <w:bdr w:val="none" w:sz="0" w:space="0" w:color="auto" w:frame="1"/>
          </w:rPr>
          <w:t xml:space="preserve"> also imagine that species vary in how they choose prey</w:t>
        </w:r>
      </w:ins>
      <w:ins w:id="145" w:author="Jon Borrelli" w:date="2015-01-02T20:10:00Z">
        <w:r w:rsidR="00BA463B">
          <w:rPr>
            <w:rFonts w:ascii="Times New Roman" w:hAnsi="Times New Roman" w:cs="Times New Roman"/>
            <w:iCs/>
            <w:color w:val="333333"/>
            <w:sz w:val="24"/>
            <w:szCs w:val="24"/>
            <w:bdr w:val="none" w:sz="0" w:space="0" w:color="auto" w:frame="1"/>
          </w:rPr>
          <w:t xml:space="preserve"> and w</w:t>
        </w:r>
      </w:ins>
      <w:ins w:id="146" w:author="Jon Borrelli" w:date="2015-01-02T20:09:00Z">
        <w:r w:rsidR="00BA463B">
          <w:rPr>
            <w:rFonts w:ascii="Times New Roman" w:hAnsi="Times New Roman" w:cs="Times New Roman"/>
            <w:iCs/>
            <w:color w:val="333333"/>
            <w:sz w:val="24"/>
            <w:szCs w:val="24"/>
            <w:bdr w:val="none" w:sz="0" w:space="0" w:color="auto" w:frame="1"/>
          </w:rPr>
          <w:t xml:space="preserve">hen species feeding preferences </w:t>
        </w:r>
      </w:ins>
      <w:ins w:id="147" w:author="Jon Borrelli" w:date="2015-01-02T20:16:00Z">
        <w:r w:rsidR="00BA463B">
          <w:rPr>
            <w:rFonts w:ascii="Times New Roman" w:hAnsi="Times New Roman" w:cs="Times New Roman"/>
            <w:iCs/>
            <w:color w:val="333333"/>
            <w:sz w:val="24"/>
            <w:szCs w:val="24"/>
            <w:bdr w:val="none" w:sz="0" w:space="0" w:color="auto" w:frame="1"/>
          </w:rPr>
          <w:t xml:space="preserve">lead to the </w:t>
        </w:r>
      </w:ins>
      <w:ins w:id="148" w:author="Jon Borrelli" w:date="2015-01-02T20:09:00Z">
        <w:r w:rsidR="00BA463B">
          <w:rPr>
            <w:rFonts w:ascii="Times New Roman" w:hAnsi="Times New Roman" w:cs="Times New Roman"/>
            <w:iCs/>
            <w:color w:val="333333"/>
            <w:sz w:val="24"/>
            <w:szCs w:val="24"/>
            <w:bdr w:val="none" w:sz="0" w:space="0" w:color="auto" w:frame="1"/>
          </w:rPr>
          <w:t xml:space="preserve">increase </w:t>
        </w:r>
      </w:ins>
      <w:ins w:id="149" w:author="Jon Borrelli" w:date="2015-01-02T20:16:00Z">
        <w:r w:rsidR="00BA463B">
          <w:rPr>
            <w:rFonts w:ascii="Times New Roman" w:hAnsi="Times New Roman" w:cs="Times New Roman"/>
            <w:iCs/>
            <w:color w:val="333333"/>
            <w:sz w:val="24"/>
            <w:szCs w:val="24"/>
            <w:bdr w:val="none" w:sz="0" w:space="0" w:color="auto" w:frame="1"/>
          </w:rPr>
          <w:t xml:space="preserve">of s1, s4, and s5 subgraphs </w:t>
        </w:r>
      </w:ins>
      <w:ins w:id="150" w:author="Jon Borrelli" w:date="2015-01-02T20:09:00Z">
        <w:r w:rsidR="00BA463B">
          <w:rPr>
            <w:rFonts w:ascii="Times New Roman" w:hAnsi="Times New Roman" w:cs="Times New Roman"/>
            <w:iCs/>
            <w:color w:val="333333"/>
            <w:sz w:val="24"/>
            <w:szCs w:val="24"/>
            <w:bdr w:val="none" w:sz="0" w:space="0" w:color="auto" w:frame="1"/>
          </w:rPr>
          <w:t>the coherence of the web</w:t>
        </w:r>
      </w:ins>
      <w:ins w:id="151" w:author="Jon Borrelli" w:date="2015-01-02T20:01:00Z">
        <w:r w:rsidR="004D3B5F">
          <w:rPr>
            <w:rFonts w:ascii="Times New Roman" w:hAnsi="Times New Roman" w:cs="Times New Roman"/>
            <w:iCs/>
            <w:color w:val="333333"/>
            <w:sz w:val="24"/>
            <w:szCs w:val="24"/>
            <w:bdr w:val="none" w:sz="0" w:space="0" w:color="auto" w:frame="1"/>
          </w:rPr>
          <w:t xml:space="preserve"> </w:t>
        </w:r>
      </w:ins>
      <w:ins w:id="152" w:author="Jon Borrelli" w:date="2015-01-02T20:16:00Z">
        <w:r w:rsidR="008E45AC">
          <w:rPr>
            <w:rFonts w:ascii="Times New Roman" w:hAnsi="Times New Roman" w:cs="Times New Roman"/>
            <w:iCs/>
            <w:color w:val="333333"/>
            <w:sz w:val="24"/>
            <w:szCs w:val="24"/>
            <w:bdr w:val="none" w:sz="0" w:space="0" w:color="auto" w:frame="1"/>
          </w:rPr>
          <w:t>and the</w:t>
        </w:r>
      </w:ins>
      <w:ins w:id="153" w:author="Jon Borrelli" w:date="2015-01-02T20:17:00Z">
        <w:r w:rsidR="008E45AC">
          <w:rPr>
            <w:rFonts w:ascii="Times New Roman" w:hAnsi="Times New Roman" w:cs="Times New Roman"/>
            <w:iCs/>
            <w:color w:val="333333"/>
            <w:sz w:val="24"/>
            <w:szCs w:val="24"/>
            <w:bdr w:val="none" w:sz="0" w:space="0" w:color="auto" w:frame="1"/>
          </w:rPr>
          <w:t>refore its stability increases. Th</w:t>
        </w:r>
      </w:ins>
      <w:ins w:id="154" w:author="Jon Borrelli" w:date="2015-01-02T21:29:00Z">
        <w:r w:rsidR="00B77AB0">
          <w:rPr>
            <w:rFonts w:ascii="Times New Roman" w:hAnsi="Times New Roman" w:cs="Times New Roman"/>
            <w:iCs/>
            <w:color w:val="333333"/>
            <w:sz w:val="24"/>
            <w:szCs w:val="24"/>
            <w:bdr w:val="none" w:sz="0" w:space="0" w:color="auto" w:frame="1"/>
          </w:rPr>
          <w:t>e observed pattern would then result from a</w:t>
        </w:r>
      </w:ins>
      <w:ins w:id="155" w:author="Jon Borrelli" w:date="2015-01-02T21:30:00Z">
        <w:r w:rsidR="00B77AB0">
          <w:rPr>
            <w:rFonts w:ascii="Times New Roman" w:hAnsi="Times New Roman" w:cs="Times New Roman"/>
            <w:iCs/>
            <w:color w:val="333333"/>
            <w:sz w:val="24"/>
            <w:szCs w:val="24"/>
            <w:bdr w:val="none" w:sz="0" w:space="0" w:color="auto" w:frame="1"/>
          </w:rPr>
          <w:t xml:space="preserve"> combination of constraints on assembly and the intrinsic properties of the subgraphs (stability)</w:t>
        </w:r>
      </w:ins>
      <w:ins w:id="156" w:author="Jon Borrelli" w:date="2015-01-02T20:17:00Z">
        <w:r w:rsidR="008E45AC">
          <w:rPr>
            <w:rFonts w:ascii="Times New Roman" w:hAnsi="Times New Roman" w:cs="Times New Roman"/>
            <w:iCs/>
            <w:color w:val="333333"/>
            <w:sz w:val="24"/>
            <w:szCs w:val="24"/>
            <w:bdr w:val="none" w:sz="0" w:space="0" w:color="auto" w:frame="1"/>
          </w:rPr>
          <w:t xml:space="preserve">.  </w:t>
        </w:r>
      </w:ins>
    </w:p>
    <w:p w:rsidR="00794692"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w:t>
      </w:r>
      <w:r>
        <w:rPr>
          <w:rFonts w:ascii="Times New Roman" w:hAnsi="Times New Roman" w:cs="Times New Roman"/>
          <w:iCs/>
          <w:color w:val="333333"/>
          <w:sz w:val="24"/>
          <w:szCs w:val="24"/>
          <w:bdr w:val="none" w:sz="0" w:space="0" w:color="auto" w:frame="1"/>
        </w:rPr>
        <w:lastRenderedPageBreak/>
        <w:t xml:space="preserve">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number of species), or (2) the introduction of the new species leads to extinction events and the food web shrinks. The selection against instability hypothesis would predict that when the </w:t>
      </w:r>
      <w:r w:rsidR="00394658">
        <w:rPr>
          <w:rFonts w:ascii="Times New Roman" w:hAnsi="Times New Roman" w:cs="Times New Roman"/>
          <w:iCs/>
          <w:color w:val="333333"/>
          <w:sz w:val="24"/>
          <w:szCs w:val="24"/>
          <w:bdr w:val="none" w:sz="0" w:space="0" w:color="auto" w:frame="1"/>
        </w:rPr>
        <w:t xml:space="preserve">addition of </w:t>
      </w:r>
      <w:r>
        <w:rPr>
          <w:rFonts w:ascii="Times New Roman" w:hAnsi="Times New Roman" w:cs="Times New Roman"/>
          <w:iCs/>
          <w:color w:val="333333"/>
          <w:sz w:val="24"/>
          <w:szCs w:val="24"/>
          <w:bdr w:val="none" w:sz="0" w:space="0" w:color="auto" w:frame="1"/>
        </w:rPr>
        <w:t xml:space="preserve">new species increases the relative frequency of more stable subgraphs compared to less stable ones, the web should grow. If the frequency of less stable subgraphs is increased more than the stable ones, then extinctions </w:t>
      </w:r>
      <w:r w:rsidR="00C051DC">
        <w:rPr>
          <w:rFonts w:ascii="Times New Roman" w:hAnsi="Times New Roman" w:cs="Times New Roman"/>
          <w:iCs/>
          <w:color w:val="333333"/>
          <w:sz w:val="24"/>
          <w:szCs w:val="24"/>
          <w:bdr w:val="none" w:sz="0" w:space="0" w:color="auto" w:frame="1"/>
        </w:rPr>
        <w:t xml:space="preserve">would be more likely </w:t>
      </w:r>
      <w:r>
        <w:rPr>
          <w:rFonts w:ascii="Times New Roman" w:hAnsi="Times New Roman" w:cs="Times New Roman"/>
          <w:iCs/>
          <w:color w:val="333333"/>
          <w:sz w:val="24"/>
          <w:szCs w:val="24"/>
          <w:bdr w:val="none" w:sz="0" w:space="0" w:color="auto" w:frame="1"/>
        </w:rPr>
        <w:t xml:space="preserve">to occur. </w:t>
      </w:r>
    </w:p>
    <w:p w:rsidR="00E646AF" w:rsidRDefault="00E646AF" w:rsidP="00794692">
      <w:pPr>
        <w:spacing w:line="480" w:lineRule="auto"/>
        <w:rPr>
          <w:rFonts w:cs="Times New Roman"/>
          <w:b/>
          <w:iCs/>
          <w:color w:val="333333"/>
          <w:sz w:val="36"/>
          <w:szCs w:val="36"/>
          <w:bdr w:val="none" w:sz="0" w:space="0" w:color="auto" w:frame="1"/>
        </w:rPr>
      </w:pPr>
      <w:r w:rsidRPr="00E646AF">
        <w:rPr>
          <w:rFonts w:cs="Times New Roman"/>
          <w:b/>
          <w:iCs/>
          <w:color w:val="333333"/>
          <w:sz w:val="36"/>
          <w:szCs w:val="36"/>
          <w:bdr w:val="none" w:sz="0" w:space="0" w:color="auto" w:frame="1"/>
        </w:rPr>
        <w:t>Acknowledgements</w:t>
      </w:r>
    </w:p>
    <w:p w:rsidR="00CC1ACE" w:rsidRDefault="00E646AF" w:rsidP="00E646AF">
      <w:pPr>
        <w:spacing w:line="480" w:lineRule="auto"/>
        <w:rPr>
          <w:rFonts w:ascii="Times New Roman" w:hAnsi="Times New Roman" w:cs="Times New Roman"/>
          <w:iCs/>
          <w:color w:val="333333"/>
          <w:sz w:val="24"/>
          <w:szCs w:val="24"/>
          <w:bdr w:val="none" w:sz="0" w:space="0" w:color="auto" w:frame="1"/>
        </w:rPr>
      </w:pPr>
      <w:r w:rsidRPr="00E646AF">
        <w:rPr>
          <w:rFonts w:ascii="Times New Roman" w:hAnsi="Times New Roman" w:cs="Times New Roman"/>
          <w:iCs/>
          <w:color w:val="333333"/>
          <w:sz w:val="24"/>
          <w:szCs w:val="24"/>
          <w:bdr w:val="none" w:sz="0" w:space="0" w:color="auto" w:frame="1"/>
        </w:rPr>
        <w:t>I would like to thank</w:t>
      </w:r>
      <w:r>
        <w:rPr>
          <w:rFonts w:ascii="Times New Roman" w:hAnsi="Times New Roman" w:cs="Times New Roman"/>
          <w:iCs/>
          <w:color w:val="333333"/>
          <w:sz w:val="24"/>
          <w:szCs w:val="24"/>
          <w:bdr w:val="none" w:sz="0" w:space="0" w:color="auto" w:frame="1"/>
        </w:rPr>
        <w:t xml:space="preserve"> Dr. Lev Ginzburg and Dr. Dianna Padilla for comments on earlier versions of this manuscript</w:t>
      </w:r>
      <w:ins w:id="157" w:author="Jon Borrelli" w:date="2015-01-02T20:31:00Z">
        <w:r w:rsidR="00CE372A">
          <w:rPr>
            <w:rFonts w:ascii="Times New Roman" w:hAnsi="Times New Roman" w:cs="Times New Roman"/>
            <w:iCs/>
            <w:color w:val="333333"/>
            <w:sz w:val="24"/>
            <w:szCs w:val="24"/>
            <w:bdr w:val="none" w:sz="0" w:space="0" w:color="auto" w:frame="1"/>
          </w:rPr>
          <w:t xml:space="preserve"> as well as Dr. Stefano Allesina the editor for this paper and two anonymous reviewers for their helpful comment</w:t>
        </w:r>
      </w:ins>
      <w:ins w:id="158" w:author="Jon Borrelli" w:date="2015-01-02T21:01:00Z">
        <w:r w:rsidR="006F5A39">
          <w:rPr>
            <w:rFonts w:ascii="Times New Roman" w:hAnsi="Times New Roman" w:cs="Times New Roman"/>
            <w:iCs/>
            <w:color w:val="333333"/>
            <w:sz w:val="24"/>
            <w:szCs w:val="24"/>
            <w:bdr w:val="none" w:sz="0" w:space="0" w:color="auto" w:frame="1"/>
          </w:rPr>
          <w:t>s</w:t>
        </w:r>
      </w:ins>
      <w:r>
        <w:rPr>
          <w:rFonts w:ascii="Times New Roman" w:hAnsi="Times New Roman" w:cs="Times New Roman"/>
          <w:iCs/>
          <w:color w:val="333333"/>
          <w:sz w:val="24"/>
          <w:szCs w:val="24"/>
          <w:bdr w:val="none" w:sz="0" w:space="0" w:color="auto" w:frame="1"/>
        </w:rPr>
        <w:t xml:space="preserve">. This work was supported with help from the Centre Interfacultaire Bernoulli and the National Science Foundation. </w:t>
      </w:r>
    </w:p>
    <w:p w:rsidR="007D619A" w:rsidRPr="006F1700" w:rsidRDefault="007D619A" w:rsidP="006F1700">
      <w:pPr>
        <w:rPr>
          <w:b/>
          <w:sz w:val="36"/>
          <w:szCs w:val="36"/>
        </w:rPr>
      </w:pPr>
      <w:r w:rsidRPr="006F1700">
        <w:rPr>
          <w:b/>
          <w:sz w:val="36"/>
          <w:szCs w:val="36"/>
        </w:rPr>
        <w:t>References</w:t>
      </w:r>
    </w:p>
    <w:p w:rsidR="008B7C94" w:rsidRPr="008B7C94" w:rsidRDefault="00B02884">
      <w:pPr>
        <w:pStyle w:val="NormalWeb"/>
        <w:ind w:left="480" w:hanging="480"/>
        <w:divId w:val="1534414881"/>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8B7C94" w:rsidRPr="008B7C94">
        <w:rPr>
          <w:noProof/>
        </w:rPr>
        <w:t>Allesina, S. and Pascual, M. 2008. Network structure, predator–prey modules, and stability in large food webs. - Theor. Ecol. 1: 55–64.</w:t>
      </w:r>
    </w:p>
    <w:p w:rsidR="008B7C94" w:rsidRPr="008B7C94" w:rsidRDefault="008B7C94">
      <w:pPr>
        <w:pStyle w:val="NormalWeb"/>
        <w:ind w:left="480" w:hanging="480"/>
        <w:divId w:val="1534414881"/>
        <w:rPr>
          <w:noProof/>
        </w:rPr>
      </w:pPr>
      <w:r w:rsidRPr="008B7C94">
        <w:rPr>
          <w:noProof/>
        </w:rPr>
        <w:t>Allesina, S. and Tang, S. 2012. Stability criteria for complex ecosystems. - Nature 483: 205–208.</w:t>
      </w:r>
    </w:p>
    <w:p w:rsidR="008B7C94" w:rsidRPr="008B7C94" w:rsidRDefault="008B7C94">
      <w:pPr>
        <w:pStyle w:val="NormalWeb"/>
        <w:ind w:left="480" w:hanging="480"/>
        <w:divId w:val="1534414881"/>
        <w:rPr>
          <w:noProof/>
        </w:rPr>
      </w:pPr>
      <w:r w:rsidRPr="008B7C94">
        <w:rPr>
          <w:noProof/>
        </w:rPr>
        <w:t>Angulo, M. T. et al. 2014. Network motifs emerge from interconnections that favor stability. - arXiv Prepr.: 3–8.</w:t>
      </w:r>
    </w:p>
    <w:p w:rsidR="008B7C94" w:rsidRPr="008B7C94" w:rsidRDefault="008B7C94">
      <w:pPr>
        <w:pStyle w:val="NormalWeb"/>
        <w:ind w:left="480" w:hanging="480"/>
        <w:divId w:val="1534414881"/>
        <w:rPr>
          <w:noProof/>
        </w:rPr>
      </w:pPr>
      <w:r w:rsidRPr="008B7C94">
        <w:rPr>
          <w:noProof/>
        </w:rPr>
        <w:t>Baird, D. and Ulanowicz, R. 1989. The seasonal dynamics of the Chesapeake Bay ecosystem. - Ecol. Monogr. 59: 329–364.</w:t>
      </w:r>
    </w:p>
    <w:p w:rsidR="008B7C94" w:rsidRPr="008B7C94" w:rsidRDefault="008B7C94">
      <w:pPr>
        <w:pStyle w:val="NormalWeb"/>
        <w:ind w:left="480" w:hanging="480"/>
        <w:divId w:val="1534414881"/>
        <w:rPr>
          <w:noProof/>
        </w:rPr>
      </w:pPr>
      <w:r w:rsidRPr="008B7C94">
        <w:rPr>
          <w:noProof/>
        </w:rPr>
        <w:t>Bastolla, U. et al. 2009. The architecture of mutualistic networks minimizes competition and increases biodiversity. - Nature 458: 1018–1020.</w:t>
      </w:r>
    </w:p>
    <w:p w:rsidR="008B7C94" w:rsidRPr="008B7C94" w:rsidRDefault="008B7C94">
      <w:pPr>
        <w:pStyle w:val="NormalWeb"/>
        <w:ind w:left="480" w:hanging="480"/>
        <w:divId w:val="1534414881"/>
        <w:rPr>
          <w:noProof/>
        </w:rPr>
      </w:pPr>
      <w:r w:rsidRPr="008B7C94">
        <w:rPr>
          <w:noProof/>
        </w:rPr>
        <w:lastRenderedPageBreak/>
        <w:t>Borrelli, J. J. and Ginzburg, L. R. 2014. Why there are so few trophic levels: selection against instability explains the pattern. - Food Webs 1: 10–17.</w:t>
      </w:r>
    </w:p>
    <w:p w:rsidR="008B7C94" w:rsidRPr="008B7C94" w:rsidRDefault="008B7C94">
      <w:pPr>
        <w:pStyle w:val="NormalWeb"/>
        <w:ind w:left="480" w:hanging="480"/>
        <w:divId w:val="1534414881"/>
        <w:rPr>
          <w:noProof/>
        </w:rPr>
      </w:pPr>
      <w:r w:rsidRPr="008B7C94">
        <w:rPr>
          <w:noProof/>
        </w:rPr>
        <w:t>Camacho, J. et al. 2007. Quantitative analysis of the local structure of food webs. - J. Theor. Biol. 246: 260–268.</w:t>
      </w:r>
    </w:p>
    <w:p w:rsidR="008B7C94" w:rsidRPr="008B7C94" w:rsidRDefault="008B7C94">
      <w:pPr>
        <w:pStyle w:val="NormalWeb"/>
        <w:ind w:left="480" w:hanging="480"/>
        <w:divId w:val="1534414881"/>
        <w:rPr>
          <w:noProof/>
        </w:rPr>
      </w:pPr>
      <w:r w:rsidRPr="008B7C94">
        <w:rPr>
          <w:noProof/>
        </w:rPr>
        <w:t>Christensen, V. and Pauly, D. 1992. ECOPATH II—a software for balancing steady-state ecosystem models and calculating network characteristics. - Ecol. Modell. 61: 169–185.</w:t>
      </w:r>
    </w:p>
    <w:p w:rsidR="008B7C94" w:rsidRPr="008B7C94" w:rsidRDefault="008B7C94">
      <w:pPr>
        <w:pStyle w:val="NormalWeb"/>
        <w:ind w:left="480" w:hanging="480"/>
        <w:divId w:val="1534414881"/>
        <w:rPr>
          <w:noProof/>
        </w:rPr>
      </w:pPr>
      <w:r w:rsidRPr="008B7C94">
        <w:rPr>
          <w:noProof/>
        </w:rPr>
        <w:t>Christian, R. R. and Luczkovich, J. J. 1999. Organizing and understanding a winter’s seagrass foodweb network through effective trophic levels. - Ecol. Modell. 117: 99–124.</w:t>
      </w:r>
    </w:p>
    <w:p w:rsidR="008B7C94" w:rsidRPr="008B7C94" w:rsidRDefault="008B7C94">
      <w:pPr>
        <w:pStyle w:val="NormalWeb"/>
        <w:ind w:left="480" w:hanging="480"/>
        <w:divId w:val="1534414881"/>
        <w:rPr>
          <w:noProof/>
        </w:rPr>
      </w:pPr>
      <w:r w:rsidRPr="008B7C94">
        <w:rPr>
          <w:noProof/>
        </w:rPr>
        <w:t>Csárdi, G. and Nepusz, T. 2006. The igraph software package for complex network research. - InterJournal Complex Sy: 1695.</w:t>
      </w:r>
    </w:p>
    <w:p w:rsidR="008B7C94" w:rsidRPr="008B7C94" w:rsidRDefault="008B7C94">
      <w:pPr>
        <w:pStyle w:val="NormalWeb"/>
        <w:ind w:left="480" w:hanging="480"/>
        <w:divId w:val="1534414881"/>
        <w:rPr>
          <w:noProof/>
        </w:rPr>
      </w:pPr>
      <w:r w:rsidRPr="008B7C94">
        <w:rPr>
          <w:noProof/>
        </w:rPr>
        <w:t>Donohue, I. et al. 2013. On the dimensionality of ecological stability. - Ecol. Lett. 16: 421–429.</w:t>
      </w:r>
    </w:p>
    <w:p w:rsidR="008B7C94" w:rsidRPr="008B7C94" w:rsidRDefault="008B7C94">
      <w:pPr>
        <w:pStyle w:val="NormalWeb"/>
        <w:ind w:left="480" w:hanging="480"/>
        <w:divId w:val="1534414881"/>
        <w:rPr>
          <w:noProof/>
        </w:rPr>
      </w:pPr>
      <w:r w:rsidRPr="008B7C94">
        <w:rPr>
          <w:noProof/>
        </w:rPr>
        <w:t>Drossel, B. et al. 2004. The impact of nonlinear functional responses on the long-term evolution of food web structure. - J. Theor. Biol. 229: 539–548.</w:t>
      </w:r>
    </w:p>
    <w:p w:rsidR="008B7C94" w:rsidRPr="008B7C94" w:rsidRDefault="008B7C94">
      <w:pPr>
        <w:pStyle w:val="NormalWeb"/>
        <w:ind w:left="480" w:hanging="480"/>
        <w:divId w:val="1534414881"/>
        <w:rPr>
          <w:noProof/>
        </w:rPr>
      </w:pPr>
      <w:r w:rsidRPr="008B7C94">
        <w:rPr>
          <w:noProof/>
        </w:rPr>
        <w:t>Goldwasser, L. and Roughgarden, J. 1993. Construction and analysis of a large Carribean food web. - Ecology 74: 1216–1233.</w:t>
      </w:r>
    </w:p>
    <w:p w:rsidR="008B7C94" w:rsidRPr="008B7C94" w:rsidRDefault="008B7C94">
      <w:pPr>
        <w:pStyle w:val="NormalWeb"/>
        <w:ind w:left="480" w:hanging="480"/>
        <w:divId w:val="1534414881"/>
        <w:rPr>
          <w:noProof/>
        </w:rPr>
      </w:pPr>
      <w:r w:rsidRPr="008B7C94">
        <w:rPr>
          <w:noProof/>
        </w:rPr>
        <w:t>Hall, S. and Raffaelli, D. 1991. Food-web patterns: lessons from a species-rich web. - J. Anim. Ecol. 60: 823–841.</w:t>
      </w:r>
    </w:p>
    <w:p w:rsidR="008B7C94" w:rsidRPr="008B7C94" w:rsidRDefault="008B7C94">
      <w:pPr>
        <w:pStyle w:val="NormalWeb"/>
        <w:ind w:left="480" w:hanging="480"/>
        <w:divId w:val="1534414881"/>
        <w:rPr>
          <w:noProof/>
        </w:rPr>
      </w:pPr>
      <w:r w:rsidRPr="008B7C94">
        <w:rPr>
          <w:noProof/>
        </w:rPr>
        <w:t>Havens, K. 1992. Scale and structure in natural food webs. - Science 257: 1107–1109.</w:t>
      </w:r>
    </w:p>
    <w:p w:rsidR="008B7C94" w:rsidRPr="008B7C94" w:rsidRDefault="008B7C94">
      <w:pPr>
        <w:pStyle w:val="NormalWeb"/>
        <w:ind w:left="480" w:hanging="480"/>
        <w:divId w:val="1534414881"/>
        <w:rPr>
          <w:noProof/>
        </w:rPr>
      </w:pPr>
      <w:r w:rsidRPr="008B7C94">
        <w:rPr>
          <w:noProof/>
        </w:rPr>
        <w:t>Hechinger, R. F. et al. 2011. Food webs including parasites, biomass, body sizes, and life stages for three California/Baja California estuaries. - Ecology 92: 791.</w:t>
      </w:r>
    </w:p>
    <w:p w:rsidR="008B7C94" w:rsidRPr="008B7C94" w:rsidRDefault="008B7C94">
      <w:pPr>
        <w:pStyle w:val="NormalWeb"/>
        <w:ind w:left="480" w:hanging="480"/>
        <w:divId w:val="1534414881"/>
        <w:rPr>
          <w:noProof/>
        </w:rPr>
      </w:pPr>
      <w:r w:rsidRPr="008B7C94">
        <w:rPr>
          <w:noProof/>
        </w:rPr>
        <w:t>Jaarsma, N. G. et al. 1998. Characterising food</w:t>
      </w:r>
      <w:r w:rsidRPr="008B7C94">
        <w:rPr>
          <w:rFonts w:ascii="Cambria Math" w:hAnsi="Cambria Math" w:cs="Cambria Math"/>
          <w:noProof/>
        </w:rPr>
        <w:t>‐</w:t>
      </w:r>
      <w:r w:rsidRPr="008B7C94">
        <w:rPr>
          <w:noProof/>
        </w:rPr>
        <w:t>webs in two New Zealand streams. - New Zeal. J. Mar. Freshw. Res. 32: 271–286.</w:t>
      </w:r>
    </w:p>
    <w:p w:rsidR="008B7C94" w:rsidRPr="008B7C94" w:rsidRDefault="008B7C94">
      <w:pPr>
        <w:pStyle w:val="NormalWeb"/>
        <w:ind w:left="480" w:hanging="480"/>
        <w:divId w:val="1534414881"/>
        <w:rPr>
          <w:noProof/>
        </w:rPr>
      </w:pPr>
      <w:r w:rsidRPr="008B7C94">
        <w:rPr>
          <w:noProof/>
        </w:rPr>
        <w:t>Johnson, S. et al. 2014. Trophic coherence determines food-web stability. - arXiv Prepr. in press.</w:t>
      </w:r>
    </w:p>
    <w:p w:rsidR="008B7C94" w:rsidRPr="008B7C94" w:rsidRDefault="008B7C94">
      <w:pPr>
        <w:pStyle w:val="NormalWeb"/>
        <w:ind w:left="480" w:hanging="480"/>
        <w:divId w:val="1534414881"/>
        <w:rPr>
          <w:noProof/>
        </w:rPr>
      </w:pPr>
      <w:r w:rsidRPr="008B7C94">
        <w:rPr>
          <w:noProof/>
        </w:rPr>
        <w:t>Link, J. 2002. Does food web theory work for marine ecosystems? - Mar. Ecol. Prog. Ser. 230: 1–9.</w:t>
      </w:r>
    </w:p>
    <w:p w:rsidR="008B7C94" w:rsidRPr="008B7C94" w:rsidRDefault="008B7C94">
      <w:pPr>
        <w:pStyle w:val="NormalWeb"/>
        <w:ind w:left="480" w:hanging="480"/>
        <w:divId w:val="1534414881"/>
        <w:rPr>
          <w:noProof/>
        </w:rPr>
      </w:pPr>
      <w:r w:rsidRPr="008B7C94">
        <w:rPr>
          <w:noProof/>
        </w:rPr>
        <w:t>Martinez, N. 1991. Artifacts or Attributes? Effects of Resolution on the Little Rock Lake Food Web. - Ecol. Monogr. 61: 367–392.</w:t>
      </w:r>
    </w:p>
    <w:p w:rsidR="008B7C94" w:rsidRPr="008B7C94" w:rsidRDefault="008B7C94">
      <w:pPr>
        <w:pStyle w:val="NormalWeb"/>
        <w:ind w:left="480" w:hanging="480"/>
        <w:divId w:val="1534414881"/>
        <w:rPr>
          <w:noProof/>
        </w:rPr>
      </w:pPr>
      <w:r w:rsidRPr="008B7C94">
        <w:rPr>
          <w:noProof/>
        </w:rPr>
        <w:t>Martinez, N. et al. 1999. Effects of sampling effort on characterization of food-web structure. - Ecology 80: 1044–1055.</w:t>
      </w:r>
    </w:p>
    <w:p w:rsidR="008B7C94" w:rsidRPr="008B7C94" w:rsidRDefault="008B7C94">
      <w:pPr>
        <w:pStyle w:val="NormalWeb"/>
        <w:ind w:left="480" w:hanging="480"/>
        <w:divId w:val="1534414881"/>
        <w:rPr>
          <w:noProof/>
        </w:rPr>
      </w:pPr>
      <w:r w:rsidRPr="008B7C94">
        <w:rPr>
          <w:noProof/>
        </w:rPr>
        <w:t>May, R. M. 1972. Will a large complex system be stable? - Nature 238: 413–414.</w:t>
      </w:r>
    </w:p>
    <w:p w:rsidR="008B7C94" w:rsidRPr="008B7C94" w:rsidRDefault="008B7C94">
      <w:pPr>
        <w:pStyle w:val="NormalWeb"/>
        <w:ind w:left="480" w:hanging="480"/>
        <w:divId w:val="1534414881"/>
        <w:rPr>
          <w:noProof/>
        </w:rPr>
      </w:pPr>
      <w:r w:rsidRPr="008B7C94">
        <w:rPr>
          <w:noProof/>
        </w:rPr>
        <w:lastRenderedPageBreak/>
        <w:t>May, R. M. 1973a. Stability and Complexity in Model Ecosystems. - Princeton University Press.</w:t>
      </w:r>
    </w:p>
    <w:p w:rsidR="008B7C94" w:rsidRPr="008B7C94" w:rsidRDefault="008B7C94">
      <w:pPr>
        <w:pStyle w:val="NormalWeb"/>
        <w:ind w:left="480" w:hanging="480"/>
        <w:divId w:val="1534414881"/>
        <w:rPr>
          <w:noProof/>
        </w:rPr>
      </w:pPr>
      <w:r w:rsidRPr="008B7C94">
        <w:rPr>
          <w:noProof/>
        </w:rPr>
        <w:t>May, R. M. 1973b. Qualitative stability in model ecosystems. - Ecology 54: 638–641.</w:t>
      </w:r>
    </w:p>
    <w:p w:rsidR="008B7C94" w:rsidRPr="008B7C94" w:rsidRDefault="008B7C94">
      <w:pPr>
        <w:pStyle w:val="NormalWeb"/>
        <w:ind w:left="480" w:hanging="480"/>
        <w:divId w:val="1534414881"/>
        <w:rPr>
          <w:noProof/>
        </w:rPr>
      </w:pPr>
      <w:r w:rsidRPr="008B7C94">
        <w:rPr>
          <w:noProof/>
        </w:rPr>
        <w:t>Memmott, J. et al. 2000. Predators, parasitoids and pathogens: species richness, trophic generality and body sizes in a natural food web. - J. Anim. Ecol. 69: 1–15.</w:t>
      </w:r>
    </w:p>
    <w:p w:rsidR="008B7C94" w:rsidRPr="008B7C94" w:rsidRDefault="008B7C94">
      <w:pPr>
        <w:pStyle w:val="NormalWeb"/>
        <w:ind w:left="480" w:hanging="480"/>
        <w:divId w:val="1534414881"/>
        <w:rPr>
          <w:noProof/>
        </w:rPr>
      </w:pPr>
      <w:r w:rsidRPr="008B7C94">
        <w:rPr>
          <w:noProof/>
        </w:rPr>
        <w:t>Milo, R. et al. 2002. Network motifs: simple building blocks of complex networks. - Science 298: 824–827.</w:t>
      </w:r>
    </w:p>
    <w:p w:rsidR="008B7C94" w:rsidRPr="008B7C94" w:rsidRDefault="008B7C94">
      <w:pPr>
        <w:pStyle w:val="NormalWeb"/>
        <w:ind w:left="480" w:hanging="480"/>
        <w:divId w:val="1534414881"/>
        <w:rPr>
          <w:noProof/>
        </w:rPr>
      </w:pPr>
      <w:r w:rsidRPr="008B7C94">
        <w:rPr>
          <w:noProof/>
        </w:rPr>
        <w:t>Mouritsen, K. N. et al. 2011. Food web including metazoan parasites for an intertidal ecosystem in New Zealand. - Ecology 92: 2006.</w:t>
      </w:r>
    </w:p>
    <w:p w:rsidR="008B7C94" w:rsidRPr="008B7C94" w:rsidRDefault="008B7C94">
      <w:pPr>
        <w:pStyle w:val="NormalWeb"/>
        <w:ind w:left="480" w:hanging="480"/>
        <w:divId w:val="1534414881"/>
        <w:rPr>
          <w:noProof/>
        </w:rPr>
      </w:pPr>
      <w:r w:rsidRPr="008B7C94">
        <w:rPr>
          <w:noProof/>
        </w:rPr>
        <w:t>Opitz, S. 1996. Trophic interactions in Caribbean coral reefs. - ICALRM Tech.</w:t>
      </w:r>
    </w:p>
    <w:p w:rsidR="008B7C94" w:rsidRPr="008B7C94" w:rsidRDefault="008B7C94">
      <w:pPr>
        <w:pStyle w:val="NormalWeb"/>
        <w:ind w:left="480" w:hanging="480"/>
        <w:divId w:val="1534414881"/>
        <w:rPr>
          <w:noProof/>
        </w:rPr>
      </w:pPr>
      <w:r w:rsidRPr="008B7C94">
        <w:rPr>
          <w:noProof/>
        </w:rPr>
        <w:t>Pimm, S. L. 1984. The complexity and stability of ecosystems. - Nature 307: 321–326.</w:t>
      </w:r>
    </w:p>
    <w:p w:rsidR="008B7C94" w:rsidRPr="008B7C94" w:rsidRDefault="008B7C94">
      <w:pPr>
        <w:pStyle w:val="NormalWeb"/>
        <w:ind w:left="480" w:hanging="480"/>
        <w:divId w:val="1534414881"/>
        <w:rPr>
          <w:noProof/>
        </w:rPr>
      </w:pPr>
      <w:r w:rsidRPr="008B7C94">
        <w:rPr>
          <w:noProof/>
        </w:rPr>
        <w:t>Pimm, S. L. and Lawton, J. H. 1977. Number of trophic levels in ecological communities. - Nature 268: 329–331.</w:t>
      </w:r>
    </w:p>
    <w:p w:rsidR="008B7C94" w:rsidRPr="008B7C94" w:rsidRDefault="008B7C94">
      <w:pPr>
        <w:pStyle w:val="NormalWeb"/>
        <w:ind w:left="480" w:hanging="480"/>
        <w:divId w:val="1534414881"/>
        <w:rPr>
          <w:noProof/>
        </w:rPr>
      </w:pPr>
      <w:r w:rsidRPr="008B7C94">
        <w:rPr>
          <w:noProof/>
        </w:rPr>
        <w:t>Polis, G. 1991. Complex trophic interactions in deserts : an empirical critique of food-web theory. - Am. Nat. 138: 123–155.</w:t>
      </w:r>
    </w:p>
    <w:p w:rsidR="008B7C94" w:rsidRPr="008B7C94" w:rsidRDefault="008B7C94">
      <w:pPr>
        <w:pStyle w:val="NormalWeb"/>
        <w:ind w:left="480" w:hanging="480"/>
        <w:divId w:val="1534414881"/>
        <w:rPr>
          <w:noProof/>
        </w:rPr>
      </w:pPr>
      <w:r w:rsidRPr="008B7C94">
        <w:rPr>
          <w:noProof/>
        </w:rPr>
        <w:t>Preston, D. L. et al. 2012. Food web including infectious agents for a California freshwater pond. - Ecology 93: 1760.</w:t>
      </w:r>
    </w:p>
    <w:p w:rsidR="008B7C94" w:rsidRPr="008B7C94" w:rsidRDefault="008B7C94">
      <w:pPr>
        <w:pStyle w:val="NormalWeb"/>
        <w:ind w:left="480" w:hanging="480"/>
        <w:divId w:val="1534414881"/>
        <w:rPr>
          <w:noProof/>
        </w:rPr>
      </w:pPr>
      <w:r w:rsidRPr="008B7C94">
        <w:rPr>
          <w:noProof/>
        </w:rPr>
        <w:t>Prill, R. J. et al. 2005. Dynamic properties of network motifs contribute to biological network organization. - PLoS Biol. 3: 1881–1892.</w:t>
      </w:r>
    </w:p>
    <w:p w:rsidR="008B7C94" w:rsidRPr="008B7C94" w:rsidRDefault="008B7C94">
      <w:pPr>
        <w:pStyle w:val="NormalWeb"/>
        <w:ind w:left="480" w:hanging="480"/>
        <w:divId w:val="1534414881"/>
        <w:rPr>
          <w:noProof/>
        </w:rPr>
      </w:pPr>
      <w:r w:rsidRPr="008B7C94">
        <w:rPr>
          <w:noProof/>
        </w:rPr>
        <w:t>R Core Team, R. 2014. R: A Language and Environment for Statistical Computing (RDC Team, Ed.). - R Found. Stat. Comput</w:t>
      </w:r>
      <w:ins w:id="159" w:author="Jon Borrelli" w:date="2015-01-02T22:26:00Z">
        <w:r>
          <w:rPr>
            <w:noProof/>
          </w:rPr>
          <w:t>.</w:t>
        </w:r>
      </w:ins>
    </w:p>
    <w:p w:rsidR="008B7C94" w:rsidRPr="008B7C94" w:rsidRDefault="008B7C94">
      <w:pPr>
        <w:pStyle w:val="NormalWeb"/>
        <w:ind w:left="480" w:hanging="480"/>
        <w:divId w:val="1534414881"/>
        <w:rPr>
          <w:noProof/>
        </w:rPr>
      </w:pPr>
      <w:r w:rsidRPr="008B7C94">
        <w:rPr>
          <w:noProof/>
        </w:rPr>
        <w:t>Roopnarine, P. D. and Hertog, R. 2012a. Detailed food web networks of three Greater Antillean coral reef systems: the Cayman Islands, Cuba, and Jamaica. - Dataset Pap. Ecol. 2013: 857470.</w:t>
      </w:r>
    </w:p>
    <w:p w:rsidR="008B7C94" w:rsidRPr="008B7C94" w:rsidRDefault="008B7C94">
      <w:pPr>
        <w:pStyle w:val="NormalWeb"/>
        <w:ind w:left="480" w:hanging="480"/>
        <w:divId w:val="1534414881"/>
        <w:rPr>
          <w:noProof/>
        </w:rPr>
      </w:pPr>
      <w:r w:rsidRPr="008B7C94">
        <w:rPr>
          <w:noProof/>
        </w:rPr>
        <w:t>Roopnarine, P. D. and Hertog, R. 2012b. Data from: Detailed food web networks of three Greater Antillean coral reef systems: the Cayman Islands, Cuba, and Jamaica. in press.</w:t>
      </w:r>
    </w:p>
    <w:p w:rsidR="008B7C94" w:rsidRPr="008B7C94" w:rsidRDefault="008B7C94">
      <w:pPr>
        <w:pStyle w:val="NormalWeb"/>
        <w:ind w:left="480" w:hanging="480"/>
        <w:divId w:val="1534414881"/>
        <w:rPr>
          <w:noProof/>
        </w:rPr>
      </w:pPr>
      <w:r w:rsidRPr="008B7C94">
        <w:rPr>
          <w:noProof/>
        </w:rPr>
        <w:t>Sterner, R. W. et al. 1997. The enigma of food chain length: absence of theoretical evidence for dynamic constraints. - Ecology 78: 2258–2262.</w:t>
      </w:r>
    </w:p>
    <w:p w:rsidR="008B7C94" w:rsidRPr="008B7C94" w:rsidRDefault="008B7C94">
      <w:pPr>
        <w:pStyle w:val="NormalWeb"/>
        <w:ind w:left="480" w:hanging="480"/>
        <w:divId w:val="1534414881"/>
        <w:rPr>
          <w:noProof/>
        </w:rPr>
      </w:pPr>
      <w:r w:rsidRPr="008B7C94">
        <w:rPr>
          <w:noProof/>
        </w:rPr>
        <w:t>Stouffer, D. B. et al. 2007. Evidence for the existence of a robust pattern of prey selection in food webs. - Proc. R. Soc. B 274: 1931–1940.</w:t>
      </w:r>
    </w:p>
    <w:p w:rsidR="008B7C94" w:rsidRPr="008B7C94" w:rsidRDefault="008B7C94">
      <w:pPr>
        <w:pStyle w:val="NormalWeb"/>
        <w:ind w:left="480" w:hanging="480"/>
        <w:divId w:val="1534414881"/>
        <w:rPr>
          <w:noProof/>
        </w:rPr>
      </w:pPr>
      <w:r w:rsidRPr="008B7C94">
        <w:rPr>
          <w:noProof/>
        </w:rPr>
        <w:lastRenderedPageBreak/>
        <w:t>Strona, G. et al. 2014. A fast and unbiased procedure to randomize ecological binary matrices with fixed row and column totals. - Nat. Commun. 5: 4114.</w:t>
      </w:r>
    </w:p>
    <w:p w:rsidR="008B7C94" w:rsidRPr="008B7C94" w:rsidRDefault="008B7C94">
      <w:pPr>
        <w:pStyle w:val="NormalWeb"/>
        <w:ind w:left="480" w:hanging="480"/>
        <w:divId w:val="1534414881"/>
        <w:rPr>
          <w:noProof/>
        </w:rPr>
      </w:pPr>
      <w:r w:rsidRPr="008B7C94">
        <w:rPr>
          <w:noProof/>
        </w:rPr>
        <w:t>Thébault, E. and Fontaine, C. 2010. Stability of ecological communities and the architecture of mutualistic and trophic networks. - Science 329: 853–856.</w:t>
      </w:r>
    </w:p>
    <w:p w:rsidR="008B7C94" w:rsidRPr="008B7C94" w:rsidRDefault="008B7C94">
      <w:pPr>
        <w:pStyle w:val="NormalWeb"/>
        <w:ind w:left="480" w:hanging="480"/>
        <w:divId w:val="1534414881"/>
        <w:rPr>
          <w:noProof/>
        </w:rPr>
      </w:pPr>
      <w:r w:rsidRPr="008B7C94">
        <w:rPr>
          <w:noProof/>
        </w:rPr>
        <w:t>Thieltges, D. et al. 2011. Food web including metazoan parasites for a tidal basin in Germany and Denmark. - Ecology 92: 2005.</w:t>
      </w:r>
    </w:p>
    <w:p w:rsidR="008B7C94" w:rsidRPr="008B7C94" w:rsidRDefault="008B7C94">
      <w:pPr>
        <w:pStyle w:val="NormalWeb"/>
        <w:ind w:left="480" w:hanging="480"/>
        <w:divId w:val="1534414881"/>
        <w:rPr>
          <w:noProof/>
        </w:rPr>
      </w:pPr>
      <w:r w:rsidRPr="008B7C94">
        <w:rPr>
          <w:noProof/>
        </w:rPr>
        <w:t>Thompson, R. and Townsend, C. 1999. The effect of seasonal variation on the community structure and food-web attributes of two streams: implications for food-web science. - Oikos 87: 75–88.</w:t>
      </w:r>
    </w:p>
    <w:p w:rsidR="008B7C94" w:rsidRPr="008B7C94" w:rsidRDefault="008B7C94">
      <w:pPr>
        <w:pStyle w:val="NormalWeb"/>
        <w:ind w:left="480" w:hanging="480"/>
        <w:divId w:val="1534414881"/>
        <w:rPr>
          <w:noProof/>
        </w:rPr>
      </w:pPr>
      <w:r w:rsidRPr="008B7C94">
        <w:rPr>
          <w:noProof/>
        </w:rPr>
        <w:t>Thompson, R. M. and Townsend, C. R. 2000. Is resolution the solution?: the effect of taxonomic resolution on the calculated properties of three stream food webs. - Freshw. Biol. 44: 413–422.</w:t>
      </w:r>
    </w:p>
    <w:p w:rsidR="008B7C94" w:rsidRPr="008B7C94" w:rsidRDefault="008B7C94">
      <w:pPr>
        <w:pStyle w:val="NormalWeb"/>
        <w:ind w:left="480" w:hanging="480"/>
        <w:divId w:val="1534414881"/>
        <w:rPr>
          <w:noProof/>
        </w:rPr>
      </w:pPr>
      <w:r w:rsidRPr="008B7C94">
        <w:rPr>
          <w:noProof/>
        </w:rPr>
        <w:t>Thompson, R. and Edwards, E. 2001. Allocation of effort in stream food-web studies: the best compromise? - Mar. Freshw. Res. 52: 339–345.</w:t>
      </w:r>
    </w:p>
    <w:p w:rsidR="008B7C94" w:rsidRPr="008B7C94" w:rsidRDefault="008B7C94">
      <w:pPr>
        <w:pStyle w:val="NormalWeb"/>
        <w:ind w:left="480" w:hanging="480"/>
        <w:divId w:val="1534414881"/>
        <w:rPr>
          <w:noProof/>
        </w:rPr>
      </w:pPr>
      <w:r w:rsidRPr="008B7C94">
        <w:rPr>
          <w:noProof/>
        </w:rPr>
        <w:t>Thompson, R. and Townsend, C. 2003. Impacts on stream food webs of native and exotic forest: an intercontinental comparison. - Ecology 84: 145–161.</w:t>
      </w:r>
    </w:p>
    <w:p w:rsidR="008B7C94" w:rsidRPr="008B7C94" w:rsidRDefault="008B7C94">
      <w:pPr>
        <w:pStyle w:val="NormalWeb"/>
        <w:ind w:left="480" w:hanging="480"/>
        <w:divId w:val="1534414881"/>
        <w:rPr>
          <w:noProof/>
        </w:rPr>
      </w:pPr>
      <w:r w:rsidRPr="008B7C94">
        <w:rPr>
          <w:noProof/>
        </w:rPr>
        <w:t>Thompson, R. and Townsend, C. 2005. Energy availability, spatial heterogeneity and ecosystem size predict food-web structure in streams. - Oikos 108: 137–148.</w:t>
      </w:r>
    </w:p>
    <w:p w:rsidR="008B7C94" w:rsidRPr="008B7C94" w:rsidRDefault="008B7C94">
      <w:pPr>
        <w:pStyle w:val="NormalWeb"/>
        <w:ind w:left="480" w:hanging="480"/>
        <w:divId w:val="1534414881"/>
        <w:rPr>
          <w:noProof/>
        </w:rPr>
      </w:pPr>
      <w:r w:rsidRPr="008B7C94">
        <w:rPr>
          <w:noProof/>
        </w:rPr>
        <w:t>Townsend, C. R. et al. 1998. Disturbance, resource supply, and food-web architecture in streams. - Ecol. Lett. 1: 200–209.</w:t>
      </w:r>
    </w:p>
    <w:p w:rsidR="008B7C94" w:rsidRPr="008B7C94" w:rsidRDefault="008B7C94">
      <w:pPr>
        <w:pStyle w:val="NormalWeb"/>
        <w:ind w:left="480" w:hanging="480"/>
        <w:divId w:val="1534414881"/>
        <w:rPr>
          <w:noProof/>
        </w:rPr>
      </w:pPr>
      <w:r w:rsidRPr="008B7C94">
        <w:rPr>
          <w:noProof/>
        </w:rPr>
        <w:t>Waide, R. and Reagan, W. 1996. The food web of a tropical rainforest. - University of Chicago Press.</w:t>
      </w:r>
    </w:p>
    <w:p w:rsidR="008B7C94" w:rsidRPr="008B7C94" w:rsidRDefault="008B7C94">
      <w:pPr>
        <w:pStyle w:val="NormalWeb"/>
        <w:ind w:left="480" w:hanging="480"/>
        <w:divId w:val="1534414881"/>
        <w:rPr>
          <w:noProof/>
        </w:rPr>
      </w:pPr>
      <w:r w:rsidRPr="008B7C94">
        <w:rPr>
          <w:noProof/>
        </w:rPr>
        <w:t>Warren, P. 1989. Spatial and temporal variation in the structure of a freshwater food web. - Oikos 55: 299–311.</w:t>
      </w:r>
    </w:p>
    <w:p w:rsidR="008B7C94" w:rsidRPr="008B7C94" w:rsidRDefault="008B7C94">
      <w:pPr>
        <w:pStyle w:val="NormalWeb"/>
        <w:ind w:left="480" w:hanging="480"/>
        <w:divId w:val="1534414881"/>
        <w:rPr>
          <w:noProof/>
        </w:rPr>
      </w:pPr>
      <w:r w:rsidRPr="008B7C94">
        <w:rPr>
          <w:noProof/>
        </w:rPr>
        <w:t>Yodzis, P. 1998. Local trophodynamics and the interaction of marine mammals and fisheries in the Benguela ecosystem. - J. Anim. Ecol. 67: 635–658.</w:t>
      </w:r>
    </w:p>
    <w:p w:rsidR="008B7C94" w:rsidRPr="008B7C94" w:rsidRDefault="008B7C94">
      <w:pPr>
        <w:pStyle w:val="NormalWeb"/>
        <w:ind w:left="480" w:hanging="480"/>
        <w:divId w:val="1534414881"/>
        <w:rPr>
          <w:noProof/>
        </w:rPr>
      </w:pPr>
      <w:r w:rsidRPr="008B7C94">
        <w:rPr>
          <w:noProof/>
        </w:rPr>
        <w:t>Yodzis, P. 2000. Diffuse Effects in Food Webs. - Ecology 81: 261–266.</w:t>
      </w:r>
    </w:p>
    <w:p w:rsidR="008B7C94" w:rsidRPr="008B7C94" w:rsidRDefault="008B7C94">
      <w:pPr>
        <w:pStyle w:val="NormalWeb"/>
        <w:ind w:left="480" w:hanging="480"/>
        <w:divId w:val="1534414881"/>
        <w:rPr>
          <w:noProof/>
        </w:rPr>
      </w:pPr>
      <w:r w:rsidRPr="008B7C94">
        <w:rPr>
          <w:noProof/>
        </w:rPr>
        <w:t>Zander, C. D. et al. 2011. Food web including metazoan parasites for a brackish shallow water ecosystem in Germany and Denmark. - Ecology 92: 2007.</w:t>
      </w:r>
    </w:p>
    <w:p w:rsidR="00E634C6" w:rsidDel="00CE372A" w:rsidRDefault="00B02884" w:rsidP="006C3405">
      <w:pPr>
        <w:spacing w:line="480" w:lineRule="auto"/>
        <w:rPr>
          <w:del w:id="160" w:author="Jon Borrelli" w:date="2015-01-02T20:30:00Z"/>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fldChar w:fldCharType="end"/>
      </w:r>
    </w:p>
    <w:p w:rsidR="00E634C6" w:rsidDel="00CE372A" w:rsidRDefault="00E634C6" w:rsidP="006C3405">
      <w:pPr>
        <w:spacing w:line="480" w:lineRule="auto"/>
        <w:rPr>
          <w:del w:id="161"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2"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3"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4"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5"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6"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7"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8"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69"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70" w:author="Jon Borrelli" w:date="2015-01-02T20:30:00Z"/>
          <w:rFonts w:ascii="Times New Roman" w:eastAsia="Times New Roman" w:hAnsi="Times New Roman" w:cs="Times New Roman"/>
          <w:color w:val="333333"/>
          <w:sz w:val="24"/>
          <w:szCs w:val="24"/>
        </w:rPr>
      </w:pPr>
    </w:p>
    <w:p w:rsidR="00E634C6" w:rsidDel="00CE372A" w:rsidRDefault="00E634C6" w:rsidP="006C3405">
      <w:pPr>
        <w:spacing w:line="480" w:lineRule="auto"/>
        <w:rPr>
          <w:del w:id="171" w:author="Jon Borrelli" w:date="2015-01-02T20:30:00Z"/>
          <w:rFonts w:ascii="Times New Roman" w:eastAsia="Times New Roman" w:hAnsi="Times New Roman" w:cs="Times New Roman"/>
          <w:color w:val="333333"/>
          <w:sz w:val="24"/>
          <w:szCs w:val="24"/>
        </w:rPr>
      </w:pPr>
    </w:p>
    <w:p w:rsidR="00E634C6" w:rsidRDefault="00E634C6" w:rsidP="006C3405">
      <w:pPr>
        <w:spacing w:line="480" w:lineRule="auto"/>
        <w:rPr>
          <w:rFonts w:ascii="Times New Roman" w:eastAsia="Times New Roman" w:hAnsi="Times New Roman" w:cs="Times New Roman"/>
          <w:color w:val="333333"/>
          <w:sz w:val="24"/>
          <w:szCs w:val="24"/>
        </w:rPr>
      </w:pPr>
    </w:p>
    <w:p w:rsidR="006C3405" w:rsidRDefault="007049BA" w:rsidP="006C3405">
      <w:pPr>
        <w:spacing w:line="480" w:lineRule="auto"/>
        <w:rPr>
          <w:ins w:id="172" w:author="Jon Borrelli" w:date="2015-01-02T21:25:00Z"/>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Figure Legends: </w:t>
      </w:r>
    </w:p>
    <w:p w:rsidR="00B77AB0" w:rsidRPr="007049BA" w:rsidRDefault="00B77AB0" w:rsidP="006C3405">
      <w:pPr>
        <w:spacing w:line="480" w:lineRule="auto"/>
        <w:rPr>
          <w:rFonts w:ascii="Times New Roman" w:eastAsia="Times New Roman" w:hAnsi="Times New Roman" w:cs="Times New Roman"/>
          <w:b/>
          <w:color w:val="333333"/>
          <w:sz w:val="24"/>
          <w:szCs w:val="24"/>
        </w:rPr>
      </w:pPr>
      <w:ins w:id="173" w:author="Jon Borrelli" w:date="2015-01-02T21:25:00Z">
        <w:r>
          <w:rPr>
            <w:rFonts w:ascii="Times New Roman" w:eastAsia="Times New Roman" w:hAnsi="Times New Roman" w:cs="Times New Roman"/>
            <w:b/>
            <w:color w:val="333333"/>
            <w:sz w:val="24"/>
            <w:szCs w:val="24"/>
          </w:rPr>
          <w:t xml:space="preserve">Figure 1: </w:t>
        </w:r>
        <w:bookmarkStart w:id="174" w:name="_GoBack"/>
        <w:r>
          <w:rPr>
            <w:rFonts w:ascii="Times New Roman" w:eastAsia="Times New Roman" w:hAnsi="Times New Roman" w:cs="Times New Roman"/>
            <w:b/>
            <w:color w:val="333333"/>
            <w:sz w:val="24"/>
            <w:szCs w:val="24"/>
          </w:rPr>
          <w:t>Graphical representations of the thirteen possible configurations of 3 species</w:t>
        </w:r>
      </w:ins>
      <w:ins w:id="175" w:author="Jon Borrelli" w:date="2015-01-02T22:33:00Z">
        <w:r w:rsidR="0026099F">
          <w:rPr>
            <w:rFonts w:ascii="Times New Roman" w:eastAsia="Times New Roman" w:hAnsi="Times New Roman" w:cs="Times New Roman"/>
            <w:b/>
            <w:color w:val="333333"/>
            <w:sz w:val="24"/>
            <w:szCs w:val="24"/>
          </w:rPr>
          <w:t xml:space="preserve"> ordered by decreasing quasi sign-stability</w:t>
        </w:r>
      </w:ins>
      <w:ins w:id="176" w:author="Jon Borrelli" w:date="2015-01-02T21:25:00Z">
        <w:r>
          <w:rPr>
            <w:rFonts w:ascii="Times New Roman" w:eastAsia="Times New Roman" w:hAnsi="Times New Roman" w:cs="Times New Roman"/>
            <w:b/>
            <w:color w:val="333333"/>
            <w:sz w:val="24"/>
            <w:szCs w:val="24"/>
          </w:rPr>
          <w:t xml:space="preserve">. </w:t>
        </w:r>
      </w:ins>
      <w:ins w:id="177" w:author="Jon Borrelli" w:date="2015-01-02T21:26:00Z">
        <w:r>
          <w:rPr>
            <w:rFonts w:ascii="Times New Roman" w:eastAsia="Times New Roman" w:hAnsi="Times New Roman" w:cs="Times New Roman"/>
            <w:b/>
            <w:color w:val="333333"/>
            <w:sz w:val="24"/>
            <w:szCs w:val="24"/>
          </w:rPr>
          <w:t>The five with single links only have the “s” designation while thos including double links have a “d”.</w:t>
        </w:r>
      </w:ins>
      <w:bookmarkEnd w:id="174"/>
    </w:p>
    <w:p w:rsidR="007049BA" w:rsidRDefault="006C3405" w:rsidP="006C340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w:t>
      </w:r>
      <w:ins w:id="178" w:author="Jon Borrelli" w:date="2015-01-02T21:25:00Z">
        <w:r w:rsidR="00B77AB0">
          <w:rPr>
            <w:rFonts w:ascii="Times New Roman" w:hAnsi="Times New Roman" w:cs="Times New Roman"/>
            <w:b/>
            <w:sz w:val="24"/>
            <w:szCs w:val="24"/>
          </w:rPr>
          <w:t>2</w:t>
        </w:r>
      </w:ins>
      <w:del w:id="179" w:author="Jon Borrelli" w:date="2015-01-02T21:25:00Z">
        <w:r w:rsidDel="00B77AB0">
          <w:rPr>
            <w:rFonts w:ascii="Times New Roman" w:hAnsi="Times New Roman" w:cs="Times New Roman"/>
            <w:b/>
            <w:sz w:val="24"/>
            <w:szCs w:val="24"/>
          </w:rPr>
          <w:delText>1</w:delText>
        </w:r>
      </w:del>
      <w:r>
        <w:rPr>
          <w:rFonts w:ascii="Times New Roman" w:hAnsi="Times New Roman" w:cs="Times New Roman"/>
          <w:b/>
          <w:sz w:val="24"/>
          <w:szCs w:val="24"/>
        </w:rPr>
        <w:t xml:space="preserve">: The normalized profile of the 13 possible 3-node subgraphs in a set of 50 food webs arranged in order of decreasing quasi sign-stability. </w:t>
      </w:r>
      <w:r w:rsidR="0060605C">
        <w:rPr>
          <w:rFonts w:ascii="Times New Roman" w:hAnsi="Times New Roman" w:cs="Times New Roman"/>
          <w:b/>
          <w:sz w:val="24"/>
          <w:szCs w:val="24"/>
        </w:rPr>
        <w:t>Boxplots represent the median and interquartile range of the</w:t>
      </w:r>
      <w:ins w:id="180" w:author="Jon Borrelli" w:date="2015-01-02T21:44:00Z">
        <w:r w:rsidR="00142A73">
          <w:rPr>
            <w:rFonts w:ascii="Times New Roman" w:hAnsi="Times New Roman" w:cs="Times New Roman"/>
            <w:b/>
            <w:sz w:val="24"/>
            <w:szCs w:val="24"/>
          </w:rPr>
          <w:t xml:space="preserve"> normalized</w:t>
        </w:r>
      </w:ins>
      <w:r w:rsidR="0060605C">
        <w:rPr>
          <w:rFonts w:ascii="Times New Roman" w:hAnsi="Times New Roman" w:cs="Times New Roman"/>
          <w:b/>
          <w:sz w:val="24"/>
          <w:szCs w:val="24"/>
        </w:rPr>
        <w:t xml:space="preserve"> z-scores</w:t>
      </w:r>
      <w:ins w:id="181" w:author="Jon Borrelli" w:date="2015-01-02T21:44:00Z">
        <w:r w:rsidR="00142A73">
          <w:rPr>
            <w:rFonts w:ascii="Times New Roman" w:hAnsi="Times New Roman" w:cs="Times New Roman"/>
            <w:b/>
            <w:sz w:val="24"/>
            <w:szCs w:val="24"/>
          </w:rPr>
          <w:t xml:space="preserve"> generated using the</w:t>
        </w:r>
      </w:ins>
      <w:ins w:id="182" w:author="Jon Borrelli" w:date="2015-01-02T21:45:00Z">
        <w:r w:rsidR="00142A73">
          <w:rPr>
            <w:rFonts w:ascii="Times New Roman" w:hAnsi="Times New Roman" w:cs="Times New Roman"/>
            <w:b/>
            <w:sz w:val="24"/>
            <w:szCs w:val="24"/>
          </w:rPr>
          <w:t xml:space="preserve"> Curveball algorithm (red) and the modified Curveball algorithm (blue)</w:t>
        </w:r>
      </w:ins>
      <w:r w:rsidR="0060605C">
        <w:rPr>
          <w:rFonts w:ascii="Times New Roman" w:hAnsi="Times New Roman" w:cs="Times New Roman"/>
          <w:b/>
          <w:sz w:val="24"/>
          <w:szCs w:val="24"/>
        </w:rPr>
        <w:t xml:space="preserve">. Whiskers extend to the most extreme point within 1.5 times the interquartile range. </w:t>
      </w:r>
    </w:p>
    <w:p w:rsidR="006C3405" w:rsidRPr="005132E9" w:rsidRDefault="007049BA" w:rsidP="006C340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Figure </w:t>
      </w:r>
      <w:ins w:id="183" w:author="Jon Borrelli" w:date="2015-01-02T21:25:00Z">
        <w:r w:rsidR="00B77AB0">
          <w:rPr>
            <w:rFonts w:ascii="Times New Roman" w:hAnsi="Times New Roman" w:cs="Times New Roman"/>
            <w:b/>
            <w:sz w:val="24"/>
            <w:szCs w:val="24"/>
          </w:rPr>
          <w:t>3</w:t>
        </w:r>
      </w:ins>
      <w:del w:id="184" w:author="Jon Borrelli" w:date="2015-01-02T21:25:00Z">
        <w:r w:rsidDel="00B77AB0">
          <w:rPr>
            <w:rFonts w:ascii="Times New Roman" w:hAnsi="Times New Roman" w:cs="Times New Roman"/>
            <w:b/>
            <w:sz w:val="24"/>
            <w:szCs w:val="24"/>
          </w:rPr>
          <w:delText>2</w:delText>
        </w:r>
      </w:del>
      <w:r>
        <w:rPr>
          <w:rFonts w:ascii="Times New Roman" w:hAnsi="Times New Roman" w:cs="Times New Roman"/>
          <w:b/>
          <w:sz w:val="24"/>
          <w:szCs w:val="24"/>
        </w:rPr>
        <w:t>:</w:t>
      </w:r>
      <w:r w:rsidR="006C3405">
        <w:rPr>
          <w:rFonts w:ascii="Times New Roman" w:hAnsi="Times New Roman" w:cs="Times New Roman"/>
          <w:b/>
          <w:sz w:val="24"/>
          <w:szCs w:val="24"/>
        </w:rPr>
        <w:t xml:space="preserve"> Quasi sign-stability for each subgraph, determined as the proportion of randomly parameterized sign matrices that were locally stable. </w:t>
      </w:r>
      <w:r w:rsidR="009517AC">
        <w:rPr>
          <w:rFonts w:ascii="Times New Roman" w:hAnsi="Times New Roman" w:cs="Times New Roman"/>
          <w:b/>
          <w:sz w:val="24"/>
          <w:szCs w:val="24"/>
        </w:rPr>
        <w:t xml:space="preserve">Subgraphs have been ordered along the x-axis from greatest to least quasi sign-stability. </w:t>
      </w:r>
    </w:p>
    <w:p w:rsidR="00D011FD" w:rsidRDefault="00D011FD">
      <w:pPr>
        <w:rPr>
          <w:ins w:id="185" w:author="Jon Borrelli" w:date="2015-01-02T22:02:00Z"/>
          <w:rFonts w:ascii="Times New Roman" w:hAnsi="Times New Roman" w:cs="Times New Roman"/>
          <w:b/>
          <w:sz w:val="24"/>
          <w:szCs w:val="24"/>
        </w:rPr>
      </w:pPr>
    </w:p>
    <w:p w:rsidR="006C26BC" w:rsidRDefault="006C26BC">
      <w:pPr>
        <w:rPr>
          <w:ins w:id="186" w:author="Jon Borrelli" w:date="2015-01-02T22:02:00Z"/>
          <w:rFonts w:ascii="Times New Roman" w:hAnsi="Times New Roman" w:cs="Times New Roman"/>
          <w:b/>
          <w:sz w:val="24"/>
          <w:szCs w:val="24"/>
        </w:rPr>
      </w:pPr>
    </w:p>
    <w:p w:rsidR="006C26BC" w:rsidRDefault="006C26BC">
      <w:pPr>
        <w:rPr>
          <w:ins w:id="187" w:author="Jon Borrelli" w:date="2015-01-02T22:02:00Z"/>
          <w:rFonts w:ascii="Times New Roman" w:hAnsi="Times New Roman" w:cs="Times New Roman"/>
          <w:b/>
          <w:sz w:val="24"/>
          <w:szCs w:val="24"/>
        </w:rPr>
      </w:pPr>
    </w:p>
    <w:p w:rsidR="006C26BC" w:rsidRDefault="006C26BC">
      <w:pPr>
        <w:rPr>
          <w:ins w:id="188" w:author="Jon Borrelli" w:date="2015-01-02T22:02:00Z"/>
          <w:rFonts w:ascii="Times New Roman" w:hAnsi="Times New Roman" w:cs="Times New Roman"/>
          <w:b/>
          <w:sz w:val="24"/>
          <w:szCs w:val="24"/>
        </w:rPr>
      </w:pPr>
    </w:p>
    <w:p w:rsidR="006C26BC" w:rsidRDefault="006C26BC">
      <w:pPr>
        <w:rPr>
          <w:ins w:id="189" w:author="Jon Borrelli" w:date="2015-01-02T22:02:00Z"/>
          <w:rFonts w:ascii="Times New Roman" w:hAnsi="Times New Roman" w:cs="Times New Roman"/>
          <w:b/>
          <w:sz w:val="24"/>
          <w:szCs w:val="24"/>
        </w:rPr>
      </w:pPr>
    </w:p>
    <w:p w:rsidR="006C26BC" w:rsidRDefault="006C26BC">
      <w:pPr>
        <w:rPr>
          <w:ins w:id="190" w:author="Jon Borrelli" w:date="2015-01-02T22:02:00Z"/>
          <w:rFonts w:ascii="Times New Roman" w:hAnsi="Times New Roman" w:cs="Times New Roman"/>
          <w:b/>
          <w:sz w:val="24"/>
          <w:szCs w:val="24"/>
        </w:rPr>
      </w:pPr>
    </w:p>
    <w:p w:rsidR="006C26BC" w:rsidRDefault="006C26BC">
      <w:pPr>
        <w:rPr>
          <w:ins w:id="191" w:author="Jon Borrelli" w:date="2015-01-02T22:02:00Z"/>
          <w:rFonts w:ascii="Times New Roman" w:hAnsi="Times New Roman" w:cs="Times New Roman"/>
          <w:b/>
          <w:sz w:val="24"/>
          <w:szCs w:val="24"/>
        </w:rPr>
      </w:pPr>
    </w:p>
    <w:p w:rsidR="006C26BC" w:rsidRDefault="006C26BC">
      <w:pPr>
        <w:rPr>
          <w:ins w:id="192" w:author="Jon Borrelli" w:date="2015-01-02T22:02:00Z"/>
          <w:rFonts w:ascii="Times New Roman" w:hAnsi="Times New Roman" w:cs="Times New Roman"/>
          <w:b/>
          <w:sz w:val="24"/>
          <w:szCs w:val="24"/>
        </w:rPr>
      </w:pPr>
    </w:p>
    <w:p w:rsidR="006C26BC" w:rsidRDefault="006C26BC">
      <w:pPr>
        <w:rPr>
          <w:ins w:id="193" w:author="Jon Borrelli" w:date="2015-01-02T22:02:00Z"/>
          <w:rFonts w:ascii="Times New Roman" w:hAnsi="Times New Roman" w:cs="Times New Roman"/>
          <w:b/>
          <w:sz w:val="24"/>
          <w:szCs w:val="24"/>
        </w:rPr>
      </w:pPr>
    </w:p>
    <w:p w:rsidR="006C26BC" w:rsidRDefault="006C26BC">
      <w:pPr>
        <w:rPr>
          <w:ins w:id="194" w:author="Jon Borrelli" w:date="2015-01-02T22:02:00Z"/>
          <w:rFonts w:ascii="Times New Roman" w:hAnsi="Times New Roman" w:cs="Times New Roman"/>
          <w:b/>
          <w:sz w:val="24"/>
          <w:szCs w:val="24"/>
        </w:rPr>
      </w:pPr>
    </w:p>
    <w:p w:rsidR="006C26BC" w:rsidRDefault="006C26BC">
      <w:pPr>
        <w:rPr>
          <w:ins w:id="195" w:author="Jon Borrelli" w:date="2015-01-02T22:02:00Z"/>
          <w:rFonts w:ascii="Times New Roman" w:hAnsi="Times New Roman" w:cs="Times New Roman"/>
          <w:b/>
          <w:sz w:val="24"/>
          <w:szCs w:val="24"/>
        </w:rPr>
      </w:pPr>
    </w:p>
    <w:p w:rsidR="006C26BC" w:rsidRDefault="006C26BC">
      <w:pPr>
        <w:rPr>
          <w:ins w:id="196" w:author="Jon Borrelli" w:date="2015-01-02T22:02:00Z"/>
          <w:rFonts w:ascii="Times New Roman" w:hAnsi="Times New Roman" w:cs="Times New Roman"/>
          <w:b/>
          <w:sz w:val="24"/>
          <w:szCs w:val="24"/>
        </w:rPr>
      </w:pPr>
    </w:p>
    <w:p w:rsidR="006C26BC" w:rsidRDefault="006C26BC">
      <w:pPr>
        <w:rPr>
          <w:ins w:id="197" w:author="Jon Borrelli" w:date="2015-01-02T22:02:00Z"/>
          <w:rFonts w:ascii="Times New Roman" w:hAnsi="Times New Roman" w:cs="Times New Roman"/>
          <w:b/>
          <w:sz w:val="24"/>
          <w:szCs w:val="24"/>
        </w:rPr>
      </w:pPr>
    </w:p>
    <w:p w:rsidR="006C26BC" w:rsidRDefault="006C26BC">
      <w:pPr>
        <w:rPr>
          <w:ins w:id="198" w:author="Jon Borrelli" w:date="2015-01-02T22:02:00Z"/>
          <w:rFonts w:ascii="Times New Roman" w:hAnsi="Times New Roman" w:cs="Times New Roman"/>
          <w:b/>
          <w:sz w:val="24"/>
          <w:szCs w:val="24"/>
        </w:rPr>
      </w:pPr>
    </w:p>
    <w:p w:rsidR="006C26BC" w:rsidRDefault="006C26BC">
      <w:pPr>
        <w:rPr>
          <w:ins w:id="199" w:author="Jon Borrelli" w:date="2015-01-02T22:02:00Z"/>
          <w:rFonts w:ascii="Times New Roman" w:hAnsi="Times New Roman" w:cs="Times New Roman"/>
          <w:b/>
          <w:sz w:val="24"/>
          <w:szCs w:val="24"/>
        </w:rPr>
      </w:pPr>
    </w:p>
    <w:p w:rsidR="006C26BC" w:rsidRDefault="006C26BC">
      <w:pPr>
        <w:rPr>
          <w:ins w:id="200" w:author="Jon Borrelli" w:date="2015-01-02T22:02:00Z"/>
          <w:rFonts w:ascii="Times New Roman" w:hAnsi="Times New Roman" w:cs="Times New Roman"/>
          <w:b/>
          <w:sz w:val="24"/>
          <w:szCs w:val="24"/>
        </w:rPr>
      </w:pPr>
    </w:p>
    <w:p w:rsidR="006C26BC" w:rsidRDefault="006C26BC">
      <w:pPr>
        <w:rPr>
          <w:ins w:id="201" w:author="Jon Borrelli" w:date="2015-01-02T22:02:00Z"/>
          <w:rFonts w:ascii="Times New Roman" w:hAnsi="Times New Roman" w:cs="Times New Roman"/>
          <w:b/>
          <w:sz w:val="24"/>
          <w:szCs w:val="24"/>
        </w:rPr>
      </w:pPr>
    </w:p>
    <w:p w:rsidR="006C26BC" w:rsidRDefault="006C26BC">
      <w:pPr>
        <w:rPr>
          <w:ins w:id="202" w:author="Jon Borrelli" w:date="2015-01-02T22:02:00Z"/>
          <w:rFonts w:ascii="Times New Roman" w:hAnsi="Times New Roman" w:cs="Times New Roman"/>
          <w:b/>
          <w:sz w:val="24"/>
          <w:szCs w:val="24"/>
        </w:rPr>
      </w:pPr>
    </w:p>
    <w:p w:rsidR="006C26BC" w:rsidRDefault="006C26BC">
      <w:pPr>
        <w:rPr>
          <w:ins w:id="203" w:author="Jon Borrelli" w:date="2015-01-02T22:02:00Z"/>
          <w:rFonts w:ascii="Times New Roman" w:hAnsi="Times New Roman" w:cs="Times New Roman"/>
          <w:b/>
          <w:sz w:val="24"/>
          <w:szCs w:val="24"/>
        </w:rPr>
      </w:pPr>
    </w:p>
    <w:p w:rsidR="006C26BC" w:rsidRDefault="006C26BC">
      <w:pPr>
        <w:rPr>
          <w:ins w:id="204" w:author="Jon Borrelli" w:date="2015-01-02T22:02:00Z"/>
          <w:rFonts w:ascii="Times New Roman" w:hAnsi="Times New Roman" w:cs="Times New Roman"/>
          <w:b/>
          <w:sz w:val="24"/>
          <w:szCs w:val="24"/>
        </w:rPr>
      </w:pPr>
    </w:p>
    <w:p w:rsidR="006C26BC" w:rsidRDefault="006C26BC">
      <w:pPr>
        <w:rPr>
          <w:ins w:id="205" w:author="Jon Borrelli" w:date="2015-01-02T22:02:00Z"/>
          <w:rFonts w:ascii="Times New Roman" w:hAnsi="Times New Roman" w:cs="Times New Roman"/>
          <w:b/>
          <w:sz w:val="24"/>
          <w:szCs w:val="24"/>
        </w:rPr>
      </w:pPr>
    </w:p>
    <w:p w:rsidR="006C26BC" w:rsidRDefault="006C26BC">
      <w:pPr>
        <w:rPr>
          <w:ins w:id="206" w:author="Jon Borrelli" w:date="2015-01-02T22:02:00Z"/>
          <w:rFonts w:ascii="Times New Roman" w:hAnsi="Times New Roman" w:cs="Times New Roman"/>
          <w:b/>
          <w:sz w:val="24"/>
          <w:szCs w:val="24"/>
        </w:rPr>
      </w:pPr>
    </w:p>
    <w:p w:rsidR="006C26BC" w:rsidRDefault="006C26BC">
      <w:pPr>
        <w:rPr>
          <w:ins w:id="207" w:author="Jon Borrelli" w:date="2015-01-02T22:02:00Z"/>
          <w:rFonts w:ascii="Times New Roman" w:hAnsi="Times New Roman" w:cs="Times New Roman"/>
          <w:b/>
          <w:sz w:val="24"/>
          <w:szCs w:val="24"/>
        </w:rPr>
      </w:pPr>
    </w:p>
    <w:p w:rsidR="006C26BC" w:rsidRDefault="006C26BC">
      <w:pPr>
        <w:rPr>
          <w:ins w:id="208" w:author="Jon Borrelli" w:date="2015-01-02T22:02:00Z"/>
          <w:rFonts w:ascii="Times New Roman" w:hAnsi="Times New Roman" w:cs="Times New Roman"/>
          <w:b/>
          <w:sz w:val="24"/>
          <w:szCs w:val="24"/>
        </w:rPr>
      </w:pPr>
    </w:p>
    <w:p w:rsidR="006C26BC" w:rsidRPr="006C26BC" w:rsidRDefault="006C26BC">
      <w:pPr>
        <w:rPr>
          <w:ins w:id="209" w:author="Jon Borrelli" w:date="2015-01-02T22:02:00Z"/>
          <w:rFonts w:ascii="Times New Roman" w:hAnsi="Times New Roman" w:cs="Times New Roman"/>
          <w:b/>
          <w:sz w:val="24"/>
          <w:szCs w:val="24"/>
          <w:rPrChange w:id="210" w:author="Jon Borrelli" w:date="2015-01-02T22:03:00Z">
            <w:rPr>
              <w:ins w:id="211" w:author="Jon Borrelli" w:date="2015-01-02T22:02:00Z"/>
              <w:rFonts w:ascii="Times New Roman" w:hAnsi="Times New Roman" w:cs="Times New Roman"/>
              <w:sz w:val="24"/>
              <w:szCs w:val="24"/>
            </w:rPr>
          </w:rPrChange>
        </w:rPr>
      </w:pPr>
      <w:ins w:id="212" w:author="Jon Borrelli" w:date="2015-01-02T22:02:00Z">
        <w:r w:rsidRPr="006C26BC">
          <w:rPr>
            <w:rFonts w:ascii="Times New Roman" w:hAnsi="Times New Roman" w:cs="Times New Roman"/>
            <w:b/>
            <w:sz w:val="24"/>
            <w:szCs w:val="24"/>
            <w:rPrChange w:id="213" w:author="Jon Borrelli" w:date="2015-01-02T22:03:00Z">
              <w:rPr>
                <w:rFonts w:ascii="Times New Roman" w:hAnsi="Times New Roman" w:cs="Times New Roman"/>
                <w:sz w:val="24"/>
                <w:szCs w:val="24"/>
              </w:rPr>
            </w:rPrChange>
          </w:rPr>
          <w:lastRenderedPageBreak/>
          <w:t xml:space="preserve">Figure 1: </w:t>
        </w:r>
      </w:ins>
    </w:p>
    <w:p w:rsidR="006C26BC" w:rsidRDefault="006C26BC">
      <w:pPr>
        <w:rPr>
          <w:ins w:id="214" w:author="Jon Borrelli" w:date="2015-01-02T22:02:00Z"/>
          <w:rFonts w:ascii="Times New Roman" w:hAnsi="Times New Roman" w:cs="Times New Roman"/>
          <w:sz w:val="24"/>
          <w:szCs w:val="24"/>
        </w:rPr>
      </w:pPr>
      <w:ins w:id="215" w:author="Jon Borrelli" w:date="2015-01-02T22:02:00Z">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9pt">
              <v:imagedata r:id="rId10" o:title="threeNodeS"/>
            </v:shape>
          </w:pict>
        </w:r>
      </w:ins>
    </w:p>
    <w:p w:rsidR="006C26BC" w:rsidRDefault="006C26BC">
      <w:pPr>
        <w:rPr>
          <w:ins w:id="216" w:author="Jon Borrelli" w:date="2015-01-02T22:02:00Z"/>
          <w:rFonts w:ascii="Times New Roman" w:hAnsi="Times New Roman" w:cs="Times New Roman"/>
          <w:sz w:val="24"/>
          <w:szCs w:val="24"/>
        </w:rPr>
      </w:pPr>
    </w:p>
    <w:p w:rsidR="006C26BC" w:rsidRPr="006C26BC" w:rsidRDefault="006C26BC">
      <w:pPr>
        <w:rPr>
          <w:ins w:id="217" w:author="Jon Borrelli" w:date="2015-01-02T22:02:00Z"/>
          <w:rFonts w:ascii="Times New Roman" w:hAnsi="Times New Roman" w:cs="Times New Roman"/>
          <w:b/>
          <w:sz w:val="24"/>
          <w:szCs w:val="24"/>
          <w:rPrChange w:id="218" w:author="Jon Borrelli" w:date="2015-01-02T22:02:00Z">
            <w:rPr>
              <w:ins w:id="219" w:author="Jon Borrelli" w:date="2015-01-02T22:02:00Z"/>
              <w:rFonts w:ascii="Times New Roman" w:hAnsi="Times New Roman" w:cs="Times New Roman"/>
              <w:sz w:val="24"/>
              <w:szCs w:val="24"/>
            </w:rPr>
          </w:rPrChange>
        </w:rPr>
      </w:pPr>
      <w:ins w:id="220" w:author="Jon Borrelli" w:date="2015-01-02T22:02:00Z">
        <w:r w:rsidRPr="006C26BC">
          <w:rPr>
            <w:rFonts w:ascii="Times New Roman" w:hAnsi="Times New Roman" w:cs="Times New Roman"/>
            <w:b/>
            <w:sz w:val="24"/>
            <w:szCs w:val="24"/>
            <w:rPrChange w:id="221" w:author="Jon Borrelli" w:date="2015-01-02T22:02:00Z">
              <w:rPr>
                <w:rFonts w:ascii="Times New Roman" w:hAnsi="Times New Roman" w:cs="Times New Roman"/>
                <w:sz w:val="24"/>
                <w:szCs w:val="24"/>
              </w:rPr>
            </w:rPrChange>
          </w:rPr>
          <w:t xml:space="preserve">Figure 2: </w:t>
        </w:r>
      </w:ins>
    </w:p>
    <w:p w:rsidR="006C26BC" w:rsidRDefault="006C26BC">
      <w:pPr>
        <w:rPr>
          <w:ins w:id="222" w:author="Jon Borrelli" w:date="2015-01-02T22:03:00Z"/>
          <w:rFonts w:ascii="Times New Roman" w:hAnsi="Times New Roman" w:cs="Times New Roman"/>
          <w:sz w:val="24"/>
          <w:szCs w:val="24"/>
        </w:rPr>
      </w:pPr>
      <w:ins w:id="223" w:author="Jon Borrelli" w:date="2015-01-02T22:02:00Z">
        <w:r>
          <w:rPr>
            <w:rFonts w:ascii="Times New Roman" w:hAnsi="Times New Roman" w:cs="Times New Roman"/>
            <w:sz w:val="24"/>
            <w:szCs w:val="24"/>
          </w:rPr>
          <w:pict>
            <v:shape id="_x0000_i1025" type="#_x0000_t75" style="width:468pt;height:468pt">
              <v:imagedata r:id="rId11" o:title="profile_motif2"/>
            </v:shape>
          </w:pict>
        </w:r>
      </w:ins>
    </w:p>
    <w:p w:rsidR="006C26BC" w:rsidRDefault="006C26BC">
      <w:pPr>
        <w:rPr>
          <w:ins w:id="224" w:author="Jon Borrelli" w:date="2015-01-02T22:03:00Z"/>
          <w:rFonts w:ascii="Times New Roman" w:hAnsi="Times New Roman" w:cs="Times New Roman"/>
          <w:sz w:val="24"/>
          <w:szCs w:val="24"/>
        </w:rPr>
      </w:pPr>
    </w:p>
    <w:p w:rsidR="006C26BC" w:rsidRDefault="006C26BC">
      <w:pPr>
        <w:rPr>
          <w:ins w:id="225" w:author="Jon Borrelli" w:date="2015-01-02T22:03:00Z"/>
          <w:rFonts w:ascii="Times New Roman" w:hAnsi="Times New Roman" w:cs="Times New Roman"/>
          <w:sz w:val="24"/>
          <w:szCs w:val="24"/>
        </w:rPr>
      </w:pPr>
    </w:p>
    <w:p w:rsidR="006C26BC" w:rsidRDefault="006C26BC">
      <w:pPr>
        <w:rPr>
          <w:ins w:id="226" w:author="Jon Borrelli" w:date="2015-01-02T22:03:00Z"/>
          <w:rFonts w:ascii="Times New Roman" w:hAnsi="Times New Roman" w:cs="Times New Roman"/>
          <w:b/>
          <w:sz w:val="24"/>
          <w:szCs w:val="24"/>
        </w:rPr>
      </w:pPr>
      <w:ins w:id="227" w:author="Jon Borrelli" w:date="2015-01-02T22:03:00Z">
        <w:r>
          <w:rPr>
            <w:rFonts w:ascii="Times New Roman" w:hAnsi="Times New Roman" w:cs="Times New Roman"/>
            <w:b/>
            <w:sz w:val="24"/>
            <w:szCs w:val="24"/>
          </w:rPr>
          <w:lastRenderedPageBreak/>
          <w:t xml:space="preserve">Figure 3: </w:t>
        </w:r>
      </w:ins>
    </w:p>
    <w:p w:rsidR="006C26BC" w:rsidRPr="006C26BC" w:rsidRDefault="006C26BC">
      <w:pPr>
        <w:rPr>
          <w:rFonts w:ascii="Times New Roman" w:hAnsi="Times New Roman" w:cs="Times New Roman"/>
          <w:b/>
          <w:sz w:val="24"/>
          <w:szCs w:val="24"/>
        </w:rPr>
      </w:pPr>
      <w:ins w:id="228" w:author="Jon Borrelli" w:date="2015-01-02T22:04:00Z">
        <w:r>
          <w:rPr>
            <w:rFonts w:ascii="Times New Roman" w:hAnsi="Times New Roman" w:cs="Times New Roman"/>
            <w:b/>
            <w:sz w:val="24"/>
            <w:szCs w:val="24"/>
          </w:rPr>
          <w:pict>
            <v:shape id="_x0000_i1027" type="#_x0000_t75" style="width:375.05pt;height:375.05pt">
              <v:imagedata r:id="rId12" o:title="figure2"/>
            </v:shape>
          </w:pict>
        </w:r>
      </w:ins>
    </w:p>
    <w:sectPr w:rsidR="006C26BC" w:rsidRPr="006C26BC" w:rsidSect="00AB736B">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52A" w:rsidRDefault="00F7052A" w:rsidP="002610FE">
      <w:pPr>
        <w:spacing w:after="0" w:line="240" w:lineRule="auto"/>
      </w:pPr>
      <w:r>
        <w:separator/>
      </w:r>
    </w:p>
  </w:endnote>
  <w:endnote w:type="continuationSeparator" w:id="0">
    <w:p w:rsidR="00F7052A" w:rsidRDefault="00F7052A"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AB0" w:rsidRDefault="00B77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52A" w:rsidRDefault="00F7052A" w:rsidP="002610FE">
      <w:pPr>
        <w:spacing w:after="0" w:line="240" w:lineRule="auto"/>
      </w:pPr>
      <w:r>
        <w:separator/>
      </w:r>
    </w:p>
  </w:footnote>
  <w:footnote w:type="continuationSeparator" w:id="0">
    <w:p w:rsidR="00F7052A" w:rsidRDefault="00F7052A" w:rsidP="002610FE">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51A0C"/>
    <w:rsid w:val="000676E5"/>
    <w:rsid w:val="000749B0"/>
    <w:rsid w:val="001403E1"/>
    <w:rsid w:val="00142A73"/>
    <w:rsid w:val="00185EA0"/>
    <w:rsid w:val="001A0DA8"/>
    <w:rsid w:val="001C0BAE"/>
    <w:rsid w:val="001E3054"/>
    <w:rsid w:val="00202AA4"/>
    <w:rsid w:val="00215BCB"/>
    <w:rsid w:val="00230D3C"/>
    <w:rsid w:val="002352A1"/>
    <w:rsid w:val="00241336"/>
    <w:rsid w:val="0026099F"/>
    <w:rsid w:val="002610FE"/>
    <w:rsid w:val="00266D1B"/>
    <w:rsid w:val="00275583"/>
    <w:rsid w:val="00295AD5"/>
    <w:rsid w:val="002B641A"/>
    <w:rsid w:val="003036FF"/>
    <w:rsid w:val="00335AE5"/>
    <w:rsid w:val="00346C25"/>
    <w:rsid w:val="00362D9F"/>
    <w:rsid w:val="003660A7"/>
    <w:rsid w:val="0038563E"/>
    <w:rsid w:val="00394658"/>
    <w:rsid w:val="003A571B"/>
    <w:rsid w:val="003C6C63"/>
    <w:rsid w:val="00434122"/>
    <w:rsid w:val="00454EE5"/>
    <w:rsid w:val="004A3276"/>
    <w:rsid w:val="004B0AD4"/>
    <w:rsid w:val="004D3B5F"/>
    <w:rsid w:val="004E53FA"/>
    <w:rsid w:val="004F1AE3"/>
    <w:rsid w:val="004F74CF"/>
    <w:rsid w:val="00512706"/>
    <w:rsid w:val="005132E9"/>
    <w:rsid w:val="005327D8"/>
    <w:rsid w:val="005A73B3"/>
    <w:rsid w:val="005D7E77"/>
    <w:rsid w:val="005F32A0"/>
    <w:rsid w:val="00603A47"/>
    <w:rsid w:val="0060605C"/>
    <w:rsid w:val="00684357"/>
    <w:rsid w:val="006A7C68"/>
    <w:rsid w:val="006C26BC"/>
    <w:rsid w:val="006C3405"/>
    <w:rsid w:val="006F1700"/>
    <w:rsid w:val="006F5A39"/>
    <w:rsid w:val="007049BA"/>
    <w:rsid w:val="00720188"/>
    <w:rsid w:val="0072330A"/>
    <w:rsid w:val="0074060E"/>
    <w:rsid w:val="00763B47"/>
    <w:rsid w:val="00766883"/>
    <w:rsid w:val="00793256"/>
    <w:rsid w:val="00794692"/>
    <w:rsid w:val="007D619A"/>
    <w:rsid w:val="0080262B"/>
    <w:rsid w:val="00802854"/>
    <w:rsid w:val="00857C56"/>
    <w:rsid w:val="008814AD"/>
    <w:rsid w:val="008A6F2A"/>
    <w:rsid w:val="008A7F98"/>
    <w:rsid w:val="008B7C94"/>
    <w:rsid w:val="008E45AC"/>
    <w:rsid w:val="008F650A"/>
    <w:rsid w:val="008F6842"/>
    <w:rsid w:val="00904E9A"/>
    <w:rsid w:val="00925559"/>
    <w:rsid w:val="00934F01"/>
    <w:rsid w:val="00945179"/>
    <w:rsid w:val="009517AC"/>
    <w:rsid w:val="00974801"/>
    <w:rsid w:val="00991ADD"/>
    <w:rsid w:val="009D665B"/>
    <w:rsid w:val="009E004C"/>
    <w:rsid w:val="009E5860"/>
    <w:rsid w:val="009F46D6"/>
    <w:rsid w:val="00A447C2"/>
    <w:rsid w:val="00A56604"/>
    <w:rsid w:val="00A72303"/>
    <w:rsid w:val="00AA3C36"/>
    <w:rsid w:val="00AB736B"/>
    <w:rsid w:val="00AC502C"/>
    <w:rsid w:val="00B02884"/>
    <w:rsid w:val="00B03E69"/>
    <w:rsid w:val="00B074FE"/>
    <w:rsid w:val="00B125EE"/>
    <w:rsid w:val="00B13B74"/>
    <w:rsid w:val="00B528EE"/>
    <w:rsid w:val="00B53E07"/>
    <w:rsid w:val="00B77AB0"/>
    <w:rsid w:val="00BA463B"/>
    <w:rsid w:val="00BB0865"/>
    <w:rsid w:val="00BB2EB1"/>
    <w:rsid w:val="00C051DC"/>
    <w:rsid w:val="00C07ADC"/>
    <w:rsid w:val="00C17333"/>
    <w:rsid w:val="00C5711D"/>
    <w:rsid w:val="00C66EA5"/>
    <w:rsid w:val="00C74EAA"/>
    <w:rsid w:val="00C862A4"/>
    <w:rsid w:val="00CA6C68"/>
    <w:rsid w:val="00CC1ACE"/>
    <w:rsid w:val="00CC6181"/>
    <w:rsid w:val="00CE372A"/>
    <w:rsid w:val="00CF1701"/>
    <w:rsid w:val="00D011FD"/>
    <w:rsid w:val="00D110FA"/>
    <w:rsid w:val="00D13EB2"/>
    <w:rsid w:val="00D95C4A"/>
    <w:rsid w:val="00DB60DE"/>
    <w:rsid w:val="00DD1381"/>
    <w:rsid w:val="00DD3BF6"/>
    <w:rsid w:val="00E00094"/>
    <w:rsid w:val="00E17025"/>
    <w:rsid w:val="00E51A5E"/>
    <w:rsid w:val="00E634C6"/>
    <w:rsid w:val="00E646AF"/>
    <w:rsid w:val="00E94345"/>
    <w:rsid w:val="00E96DB5"/>
    <w:rsid w:val="00F3204A"/>
    <w:rsid w:val="00F35D0A"/>
    <w:rsid w:val="00F37275"/>
    <w:rsid w:val="00F4347D"/>
    <w:rsid w:val="00F7052A"/>
    <w:rsid w:val="00FA3956"/>
    <w:rsid w:val="00FA6F7C"/>
    <w:rsid w:val="00FC36A6"/>
    <w:rsid w:val="00FC3E79"/>
    <w:rsid w:val="00FD328A"/>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 w:type="character" w:styleId="LineNumber">
    <w:name w:val="line number"/>
    <w:basedOn w:val="DefaultParagraphFont"/>
    <w:uiPriority w:val="99"/>
    <w:semiHidden/>
    <w:unhideWhenUsed/>
    <w:rsid w:val="00AC502C"/>
  </w:style>
  <w:style w:type="character" w:styleId="CommentReference">
    <w:name w:val="annotation reference"/>
    <w:basedOn w:val="DefaultParagraphFont"/>
    <w:uiPriority w:val="99"/>
    <w:semiHidden/>
    <w:unhideWhenUsed/>
    <w:rsid w:val="00FC36A6"/>
    <w:rPr>
      <w:sz w:val="16"/>
      <w:szCs w:val="16"/>
    </w:rPr>
  </w:style>
  <w:style w:type="paragraph" w:styleId="CommentText">
    <w:name w:val="annotation text"/>
    <w:basedOn w:val="Normal"/>
    <w:link w:val="CommentTextChar"/>
    <w:uiPriority w:val="99"/>
    <w:semiHidden/>
    <w:unhideWhenUsed/>
    <w:rsid w:val="00FC36A6"/>
    <w:pPr>
      <w:spacing w:line="240" w:lineRule="auto"/>
    </w:pPr>
    <w:rPr>
      <w:sz w:val="20"/>
      <w:szCs w:val="20"/>
    </w:rPr>
  </w:style>
  <w:style w:type="character" w:customStyle="1" w:styleId="CommentTextChar">
    <w:name w:val="Comment Text Char"/>
    <w:basedOn w:val="DefaultParagraphFont"/>
    <w:link w:val="CommentText"/>
    <w:uiPriority w:val="99"/>
    <w:semiHidden/>
    <w:rsid w:val="00FC36A6"/>
    <w:rPr>
      <w:sz w:val="20"/>
      <w:szCs w:val="20"/>
    </w:rPr>
  </w:style>
  <w:style w:type="paragraph" w:styleId="CommentSubject">
    <w:name w:val="annotation subject"/>
    <w:basedOn w:val="CommentText"/>
    <w:next w:val="CommentText"/>
    <w:link w:val="CommentSubjectChar"/>
    <w:uiPriority w:val="99"/>
    <w:semiHidden/>
    <w:unhideWhenUsed/>
    <w:rsid w:val="00FC36A6"/>
    <w:rPr>
      <w:b/>
      <w:bCs/>
    </w:rPr>
  </w:style>
  <w:style w:type="character" w:customStyle="1" w:styleId="CommentSubjectChar">
    <w:name w:val="Comment Subject Char"/>
    <w:basedOn w:val="CommentTextChar"/>
    <w:link w:val="CommentSubject"/>
    <w:uiPriority w:val="99"/>
    <w:semiHidden/>
    <w:rsid w:val="00FC3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 w:id="1974865511">
                                                                                                                                                                                                              <w:marLeft w:val="0"/>
                                                                                                                                                                                                              <w:marRight w:val="0"/>
                                                                                                                                                                                                              <w:marTop w:val="0"/>
                                                                                                                                                                                                              <w:marBottom w:val="0"/>
                                                                                                                                                                                                              <w:divBdr>
                                                                                                                                                                                                                <w:top w:val="none" w:sz="0" w:space="0" w:color="auto"/>
                                                                                                                                                                                                                <w:left w:val="none" w:sz="0" w:space="0" w:color="auto"/>
                                                                                                                                                                                                                <w:bottom w:val="none" w:sz="0" w:space="0" w:color="auto"/>
                                                                                                                                                                                                                <w:right w:val="none" w:sz="0" w:space="0" w:color="auto"/>
                                                                                                                                                                                                              </w:divBdr>
                                                                                                                                                                                                              <w:divsChild>
                                                                                                                                                                                                                <w:div w:id="1471172508">
                                                                                                                                                                                                                  <w:marLeft w:val="0"/>
                                                                                                                                                                                                                  <w:marRight w:val="0"/>
                                                                                                                                                                                                                  <w:marTop w:val="0"/>
                                                                                                                                                                                                                  <w:marBottom w:val="0"/>
                                                                                                                                                                                                                  <w:divBdr>
                                                                                                                                                                                                                    <w:top w:val="none" w:sz="0" w:space="0" w:color="auto"/>
                                                                                                                                                                                                                    <w:left w:val="none" w:sz="0" w:space="0" w:color="auto"/>
                                                                                                                                                                                                                    <w:bottom w:val="none" w:sz="0" w:space="0" w:color="auto"/>
                                                                                                                                                                                                                    <w:right w:val="none" w:sz="0" w:space="0" w:color="auto"/>
                                                                                                                                                                                                                  </w:divBdr>
                                                                                                                                                                                                                  <w:divsChild>
                                                                                                                                                                                                                    <w:div w:id="639111584">
                                                                                                                                                                                                                      <w:marLeft w:val="0"/>
                                                                                                                                                                                                                      <w:marRight w:val="0"/>
                                                                                                                                                                                                                      <w:marTop w:val="0"/>
                                                                                                                                                                                                                      <w:marBottom w:val="0"/>
                                                                                                                                                                                                                      <w:divBdr>
                                                                                                                                                                                                                        <w:top w:val="none" w:sz="0" w:space="0" w:color="auto"/>
                                                                                                                                                                                                                        <w:left w:val="none" w:sz="0" w:space="0" w:color="auto"/>
                                                                                                                                                                                                                        <w:bottom w:val="none" w:sz="0" w:space="0" w:color="auto"/>
                                                                                                                                                                                                                        <w:right w:val="none" w:sz="0" w:space="0" w:color="auto"/>
                                                                                                                                                                                                                      </w:divBdr>
                                                                                                                                                                                                                      <w:divsChild>
                                                                                                                                                                                                                        <w:div w:id="923614985">
                                                                                                                                                                                                                          <w:marLeft w:val="0"/>
                                                                                                                                                                                                                          <w:marRight w:val="0"/>
                                                                                                                                                                                                                          <w:marTop w:val="0"/>
                                                                                                                                                                                                                          <w:marBottom w:val="0"/>
                                                                                                                                                                                                                          <w:divBdr>
                                                                                                                                                                                                                            <w:top w:val="none" w:sz="0" w:space="0" w:color="auto"/>
                                                                                                                                                                                                                            <w:left w:val="none" w:sz="0" w:space="0" w:color="auto"/>
                                                                                                                                                                                                                            <w:bottom w:val="none" w:sz="0" w:space="0" w:color="auto"/>
                                                                                                                                                                                                                            <w:right w:val="none" w:sz="0" w:space="0" w:color="auto"/>
                                                                                                                                                                                                                          </w:divBdr>
                                                                                                                                                                                                                          <w:divsChild>
                                                                                                                                                                                                                            <w:div w:id="1721595149">
                                                                                                                                                                                                                              <w:marLeft w:val="0"/>
                                                                                                                                                                                                                              <w:marRight w:val="0"/>
                                                                                                                                                                                                                              <w:marTop w:val="0"/>
                                                                                                                                                                                                                              <w:marBottom w:val="0"/>
                                                                                                                                                                                                                              <w:divBdr>
                                                                                                                                                                                                                                <w:top w:val="none" w:sz="0" w:space="0" w:color="auto"/>
                                                                                                                                                                                                                                <w:left w:val="none" w:sz="0" w:space="0" w:color="auto"/>
                                                                                                                                                                                                                                <w:bottom w:val="none" w:sz="0" w:space="0" w:color="auto"/>
                                                                                                                                                                                                                                <w:right w:val="none" w:sz="0" w:space="0" w:color="auto"/>
                                                                                                                                                                                                                              </w:divBdr>
                                                                                                                                                                                                                              <w:divsChild>
                                                                                                                                                                                                                                <w:div w:id="1672829396">
                                                                                                                                                                                                                                  <w:marLeft w:val="0"/>
                                                                                                                                                                                                                                  <w:marRight w:val="0"/>
                                                                                                                                                                                                                                  <w:marTop w:val="0"/>
                                                                                                                                                                                                                                  <w:marBottom w:val="0"/>
                                                                                                                                                                                                                                  <w:divBdr>
                                                                                                                                                                                                                                    <w:top w:val="none" w:sz="0" w:space="0" w:color="auto"/>
                                                                                                                                                                                                                                    <w:left w:val="none" w:sz="0" w:space="0" w:color="auto"/>
                                                                                                                                                                                                                                    <w:bottom w:val="none" w:sz="0" w:space="0" w:color="auto"/>
                                                                                                                                                                                                                                    <w:right w:val="none" w:sz="0" w:space="0" w:color="auto"/>
                                                                                                                                                                                                                                  </w:divBdr>
                                                                                                                                                                                                                                  <w:divsChild>
                                                                                                                                                                                                                                    <w:div w:id="439112482">
                                                                                                                                                                                                                                      <w:marLeft w:val="0"/>
                                                                                                                                                                                                                                      <w:marRight w:val="0"/>
                                                                                                                                                                                                                                      <w:marTop w:val="0"/>
                                                                                                                                                                                                                                      <w:marBottom w:val="0"/>
                                                                                                                                                                                                                                      <w:divBdr>
                                                                                                                                                                                                                                        <w:top w:val="none" w:sz="0" w:space="0" w:color="auto"/>
                                                                                                                                                                                                                                        <w:left w:val="none" w:sz="0" w:space="0" w:color="auto"/>
                                                                                                                                                                                                                                        <w:bottom w:val="none" w:sz="0" w:space="0" w:color="auto"/>
                                                                                                                                                                                                                                        <w:right w:val="none" w:sz="0" w:space="0" w:color="auto"/>
                                                                                                                                                                                                                                      </w:divBdr>
                                                                                                                                                                                                                                      <w:divsChild>
                                                                                                                                                                                                                                        <w:div w:id="1607884088">
                                                                                                                                                                                                                                          <w:marLeft w:val="0"/>
                                                                                                                                                                                                                                          <w:marRight w:val="0"/>
                                                                                                                                                                                                                                          <w:marTop w:val="0"/>
                                                                                                                                                                                                                                          <w:marBottom w:val="0"/>
                                                                                                                                                                                                                                          <w:divBdr>
                                                                                                                                                                                                                                            <w:top w:val="none" w:sz="0" w:space="0" w:color="auto"/>
                                                                                                                                                                                                                                            <w:left w:val="none" w:sz="0" w:space="0" w:color="auto"/>
                                                                                                                                                                                                                                            <w:bottom w:val="none" w:sz="0" w:space="0" w:color="auto"/>
                                                                                                                                                                                                                                            <w:right w:val="none" w:sz="0" w:space="0" w:color="auto"/>
                                                                                                                                                                                                                                          </w:divBdr>
                                                                                                                                                                                                                                          <w:divsChild>
                                                                                                                                                                                                                                            <w:div w:id="593052581">
                                                                                                                                                                                                                                              <w:marLeft w:val="0"/>
                                                                                                                                                                                                                                              <w:marRight w:val="0"/>
                                                                                                                                                                                                                                              <w:marTop w:val="0"/>
                                                                                                                                                                                                                                              <w:marBottom w:val="0"/>
                                                                                                                                                                                                                                              <w:divBdr>
                                                                                                                                                                                                                                                <w:top w:val="none" w:sz="0" w:space="0" w:color="auto"/>
                                                                                                                                                                                                                                                <w:left w:val="none" w:sz="0" w:space="0" w:color="auto"/>
                                                                                                                                                                                                                                                <w:bottom w:val="none" w:sz="0" w:space="0" w:color="auto"/>
                                                                                                                                                                                                                                                <w:right w:val="none" w:sz="0" w:space="0" w:color="auto"/>
                                                                                                                                                                                                                                              </w:divBdr>
                                                                                                                                                                                                                                              <w:divsChild>
                                                                                                                                                                                                                                                <w:div w:id="524516968">
                                                                                                                                                                                                                                                  <w:marLeft w:val="0"/>
                                                                                                                                                                                                                                                  <w:marRight w:val="0"/>
                                                                                                                                                                                                                                                  <w:marTop w:val="0"/>
                                                                                                                                                                                                                                                  <w:marBottom w:val="0"/>
                                                                                                                                                                                                                                                  <w:divBdr>
                                                                                                                                                                                                                                                    <w:top w:val="none" w:sz="0" w:space="0" w:color="auto"/>
                                                                                                                                                                                                                                                    <w:left w:val="none" w:sz="0" w:space="0" w:color="auto"/>
                                                                                                                                                                                                                                                    <w:bottom w:val="none" w:sz="0" w:space="0" w:color="auto"/>
                                                                                                                                                                                                                                                    <w:right w:val="none" w:sz="0" w:space="0" w:color="auto"/>
                                                                                                                                                                                                                                                  </w:divBdr>
                                                                                                                                                                                                                                                  <w:divsChild>
                                                                                                                                                                                                                                                    <w:div w:id="748424933">
                                                                                                                                                                                                                                                      <w:marLeft w:val="0"/>
                                                                                                                                                                                                                                                      <w:marRight w:val="0"/>
                                                                                                                                                                                                                                                      <w:marTop w:val="0"/>
                                                                                                                                                                                                                                                      <w:marBottom w:val="0"/>
                                                                                                                                                                                                                                                      <w:divBdr>
                                                                                                                                                                                                                                                        <w:top w:val="none" w:sz="0" w:space="0" w:color="auto"/>
                                                                                                                                                                                                                                                        <w:left w:val="none" w:sz="0" w:space="0" w:color="auto"/>
                                                                                                                                                                                                                                                        <w:bottom w:val="none" w:sz="0" w:space="0" w:color="auto"/>
                                                                                                                                                                                                                                                        <w:right w:val="none" w:sz="0" w:space="0" w:color="auto"/>
                                                                                                                                                                                                                                                      </w:divBdr>
                                                                                                                                                                                                                                                      <w:divsChild>
                                                                                                                                                                                                                                                        <w:div w:id="1480147358">
                                                                                                                                                                                                                                                          <w:marLeft w:val="0"/>
                                                                                                                                                                                                                                                          <w:marRight w:val="0"/>
                                                                                                                                                                                                                                                          <w:marTop w:val="0"/>
                                                                                                                                                                                                                                                          <w:marBottom w:val="0"/>
                                                                                                                                                                                                                                                          <w:divBdr>
                                                                                                                                                                                                                                                            <w:top w:val="none" w:sz="0" w:space="0" w:color="auto"/>
                                                                                                                                                                                                                                                            <w:left w:val="none" w:sz="0" w:space="0" w:color="auto"/>
                                                                                                                                                                                                                                                            <w:bottom w:val="none" w:sz="0" w:space="0" w:color="auto"/>
                                                                                                                                                                                                                                                            <w:right w:val="none" w:sz="0" w:space="0" w:color="auto"/>
                                                                                                                                                                                                                                                          </w:divBdr>
                                                                                                                                                                                                                                                          <w:divsChild>
                                                                                                                                                                                                                                                            <w:div w:id="841317551">
                                                                                                                                                                                                                                                              <w:marLeft w:val="0"/>
                                                                                                                                                                                                                                                              <w:marRight w:val="0"/>
                                                                                                                                                                                                                                                              <w:marTop w:val="0"/>
                                                                                                                                                                                                                                                              <w:marBottom w:val="0"/>
                                                                                                                                                                                                                                                              <w:divBdr>
                                                                                                                                                                                                                                                                <w:top w:val="none" w:sz="0" w:space="0" w:color="auto"/>
                                                                                                                                                                                                                                                                <w:left w:val="none" w:sz="0" w:space="0" w:color="auto"/>
                                                                                                                                                                                                                                                                <w:bottom w:val="none" w:sz="0" w:space="0" w:color="auto"/>
                                                                                                                                                                                                                                                                <w:right w:val="none" w:sz="0" w:space="0" w:color="auto"/>
                                                                                                                                                                                                                                                              </w:divBdr>
                                                                                                                                                                                                                                                              <w:divsChild>
                                                                                                                                                                                                                                                                <w:div w:id="1326283029">
                                                                                                                                                                                                                                                                  <w:marLeft w:val="0"/>
                                                                                                                                                                                                                                                                  <w:marRight w:val="0"/>
                                                                                                                                                                                                                                                                  <w:marTop w:val="0"/>
                                                                                                                                                                                                                                                                  <w:marBottom w:val="0"/>
                                                                                                                                                                                                                                                                  <w:divBdr>
                                                                                                                                                                                                                                                                    <w:top w:val="none" w:sz="0" w:space="0" w:color="auto"/>
                                                                                                                                                                                                                                                                    <w:left w:val="none" w:sz="0" w:space="0" w:color="auto"/>
                                                                                                                                                                                                                                                                    <w:bottom w:val="none" w:sz="0" w:space="0" w:color="auto"/>
                                                                                                                                                                                                                                                                    <w:right w:val="none" w:sz="0" w:space="0" w:color="auto"/>
                                                                                                                                                                                                                                                                  </w:divBdr>
                                                                                                                                                                                                                                                                  <w:divsChild>
                                                                                                                                                                                                                                                                    <w:div w:id="204098760">
                                                                                                                                                                                                                                                                      <w:marLeft w:val="0"/>
                                                                                                                                                                                                                                                                      <w:marRight w:val="0"/>
                                                                                                                                                                                                                                                                      <w:marTop w:val="0"/>
                                                                                                                                                                                                                                                                      <w:marBottom w:val="0"/>
                                                                                                                                                                                                                                                                      <w:divBdr>
                                                                                                                                                                                                                                                                        <w:top w:val="none" w:sz="0" w:space="0" w:color="auto"/>
                                                                                                                                                                                                                                                                        <w:left w:val="none" w:sz="0" w:space="0" w:color="auto"/>
                                                                                                                                                                                                                                                                        <w:bottom w:val="none" w:sz="0" w:space="0" w:color="auto"/>
                                                                                                                                                                                                                                                                        <w:right w:val="none" w:sz="0" w:space="0" w:color="auto"/>
                                                                                                                                                                                                                                                                      </w:divBdr>
                                                                                                                                                                                                                                                                      <w:divsChild>
                                                                                                                                                                                                                                                                        <w:div w:id="1567567618">
                                                                                                                                                                                                                                                                          <w:marLeft w:val="0"/>
                                                                                                                                                                                                                                                                          <w:marRight w:val="0"/>
                                                                                                                                                                                                                                                                          <w:marTop w:val="0"/>
                                                                                                                                                                                                                                                                          <w:marBottom w:val="0"/>
                                                                                                                                                                                                                                                                          <w:divBdr>
                                                                                                                                                                                                                                                                            <w:top w:val="none" w:sz="0" w:space="0" w:color="auto"/>
                                                                                                                                                                                                                                                                            <w:left w:val="none" w:sz="0" w:space="0" w:color="auto"/>
                                                                                                                                                                                                                                                                            <w:bottom w:val="none" w:sz="0" w:space="0" w:color="auto"/>
                                                                                                                                                                                                                                                                            <w:right w:val="none" w:sz="0" w:space="0" w:color="auto"/>
                                                                                                                                                                                                                                                                          </w:divBdr>
                                                                                                                                                                                                                                                                          <w:divsChild>
                                                                                                                                                                                                                                                                            <w:div w:id="2088334562">
                                                                                                                                                                                                                                                                              <w:marLeft w:val="0"/>
                                                                                                                                                                                                                                                                              <w:marRight w:val="0"/>
                                                                                                                                                                                                                                                                              <w:marTop w:val="0"/>
                                                                                                                                                                                                                                                                              <w:marBottom w:val="0"/>
                                                                                                                                                                                                                                                                              <w:divBdr>
                                                                                                                                                                                                                                                                                <w:top w:val="none" w:sz="0" w:space="0" w:color="auto"/>
                                                                                                                                                                                                                                                                                <w:left w:val="none" w:sz="0" w:space="0" w:color="auto"/>
                                                                                                                                                                                                                                                                                <w:bottom w:val="none" w:sz="0" w:space="0" w:color="auto"/>
                                                                                                                                                                                                                                                                                <w:right w:val="none" w:sz="0" w:space="0" w:color="auto"/>
                                                                                                                                                                                                                                                                              </w:divBdr>
                                                                                                                                                                                                                                                                              <w:divsChild>
                                                                                                                                                                                                                                                                                <w:div w:id="15344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 w:id="1439711722">
      <w:bodyDiv w:val="1"/>
      <w:marLeft w:val="0"/>
      <w:marRight w:val="0"/>
      <w:marTop w:val="0"/>
      <w:marBottom w:val="0"/>
      <w:divBdr>
        <w:top w:val="none" w:sz="0" w:space="0" w:color="auto"/>
        <w:left w:val="none" w:sz="0" w:space="0" w:color="auto"/>
        <w:bottom w:val="none" w:sz="0" w:space="0" w:color="auto"/>
        <w:right w:val="none" w:sz="0" w:space="0" w:color="auto"/>
      </w:divBdr>
      <w:divsChild>
        <w:div w:id="1623994382">
          <w:marLeft w:val="0"/>
          <w:marRight w:val="0"/>
          <w:marTop w:val="0"/>
          <w:marBottom w:val="0"/>
          <w:divBdr>
            <w:top w:val="none" w:sz="0" w:space="0" w:color="auto"/>
            <w:left w:val="none" w:sz="0" w:space="0" w:color="auto"/>
            <w:bottom w:val="none" w:sz="0" w:space="0" w:color="auto"/>
            <w:right w:val="none" w:sz="0" w:space="0" w:color="auto"/>
          </w:divBdr>
        </w:div>
        <w:div w:id="814689606">
          <w:marLeft w:val="0"/>
          <w:marRight w:val="0"/>
          <w:marTop w:val="0"/>
          <w:marBottom w:val="0"/>
          <w:divBdr>
            <w:top w:val="none" w:sz="0" w:space="0" w:color="auto"/>
            <w:left w:val="none" w:sz="0" w:space="0" w:color="auto"/>
            <w:bottom w:val="none" w:sz="0" w:space="0" w:color="auto"/>
            <w:right w:val="none" w:sz="0" w:space="0" w:color="auto"/>
          </w:divBdr>
        </w:div>
        <w:div w:id="2126457719">
          <w:marLeft w:val="0"/>
          <w:marRight w:val="0"/>
          <w:marTop w:val="0"/>
          <w:marBottom w:val="0"/>
          <w:divBdr>
            <w:top w:val="none" w:sz="0" w:space="0" w:color="auto"/>
            <w:left w:val="none" w:sz="0" w:space="0" w:color="auto"/>
            <w:bottom w:val="none" w:sz="0" w:space="0" w:color="auto"/>
            <w:right w:val="none" w:sz="0" w:space="0" w:color="auto"/>
          </w:divBdr>
        </w:div>
        <w:div w:id="61370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nathan.borrelli@stonybrook.edu"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atadryad.org/resource/doi:10.5061/dryad.c213h"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2620-7A06-42E2-82E3-E9C8F7FB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21</Pages>
  <Words>18658</Words>
  <Characters>106355</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7</cp:revision>
  <cp:lastPrinted>2014-10-22T16:44:00Z</cp:lastPrinted>
  <dcterms:created xsi:type="dcterms:W3CDTF">2015-01-01T23:00:00Z</dcterms:created>
  <dcterms:modified xsi:type="dcterms:W3CDTF">2015-01-03T03:33:00Z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http://www.zotero.org/styles/ecological-complexity</vt:lpwstr>
  </property>
  <property fmtid="{D5CDD505-2E9C-101B-9397-08002B2CF9AE}" pid="10" name="Mendeley Recent Style Name 2_1">
    <vt:lpwstr>Ecological Complexity</vt:lpwstr>
  </property>
  <property fmtid="{D5CDD505-2E9C-101B-9397-08002B2CF9AE}" pid="11" name="Mendeley Recent Style Id 3_1">
    <vt:lpwstr>http://www.zotero.org/styles/ecological-modelling</vt:lpwstr>
  </property>
  <property fmtid="{D5CDD505-2E9C-101B-9397-08002B2CF9AE}" pid="12" name="Mendeley Recent Style Name 3_1">
    <vt:lpwstr>Ecological Modelling</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